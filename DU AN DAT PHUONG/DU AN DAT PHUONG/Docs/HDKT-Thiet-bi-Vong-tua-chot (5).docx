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9" w:type="dxa"/>
        <w:tblInd w:w="108" w:type="dxa"/>
        <w:tblLook w:val="01E0" w:firstRow="1" w:lastRow="1" w:firstColumn="1" w:lastColumn="1" w:noHBand="0" w:noVBand="0"/>
      </w:tblPr>
      <w:tblGrid>
        <w:gridCol w:w="9639"/>
      </w:tblGrid>
      <w:tr w:rsidR="001E5CB2" w:rsidRPr="00044294" w14:paraId="66E2BCAA" w14:textId="77777777" w:rsidTr="00A856F7">
        <w:trPr>
          <w:trHeight w:val="993"/>
        </w:trPr>
        <w:tc>
          <w:tcPr>
            <w:tcW w:w="9639" w:type="dxa"/>
          </w:tcPr>
          <w:p w14:paraId="797AF8D9" w14:textId="77777777" w:rsidR="001E5CB2" w:rsidRPr="00044294" w:rsidRDefault="001E5CB2" w:rsidP="003F6A43">
            <w:pPr>
              <w:jc w:val="center"/>
              <w:rPr>
                <w:rFonts w:ascii="Times New Roman" w:hAnsi="Times New Roman"/>
                <w:b/>
                <w:sz w:val="26"/>
                <w:szCs w:val="26"/>
              </w:rPr>
            </w:pPr>
            <w:r w:rsidRPr="00044294">
              <w:rPr>
                <w:rFonts w:ascii="Times New Roman" w:hAnsi="Times New Roman"/>
                <w:b/>
                <w:sz w:val="26"/>
                <w:szCs w:val="26"/>
              </w:rPr>
              <w:t>CỘNG HOÀ XÃ HỘI CHỦ NGHĨA VIỆT NAM</w:t>
            </w:r>
          </w:p>
          <w:p w14:paraId="7DA9867A" w14:textId="77777777" w:rsidR="001E5CB2" w:rsidRPr="00044294" w:rsidRDefault="001E5CB2" w:rsidP="00A856F7">
            <w:pPr>
              <w:jc w:val="center"/>
              <w:rPr>
                <w:rFonts w:ascii="Times New Roman" w:hAnsi="Times New Roman"/>
                <w:b/>
                <w:sz w:val="26"/>
                <w:szCs w:val="26"/>
              </w:rPr>
            </w:pPr>
            <w:r w:rsidRPr="00044294">
              <w:rPr>
                <w:rFonts w:ascii="Times New Roman" w:hAnsi="Times New Roman"/>
                <w:b/>
                <w:sz w:val="26"/>
                <w:szCs w:val="26"/>
              </w:rPr>
              <w:t>Độc lập - Tự do - Hạnh phúc</w:t>
            </w:r>
          </w:p>
          <w:p w14:paraId="6B98FB04" w14:textId="77777777" w:rsidR="00A856F7" w:rsidRPr="00044294" w:rsidRDefault="00A856F7" w:rsidP="00A856F7">
            <w:pPr>
              <w:jc w:val="center"/>
              <w:rPr>
                <w:rFonts w:ascii="Times New Roman" w:hAnsi="Times New Roman"/>
                <w:b/>
                <w:sz w:val="26"/>
                <w:szCs w:val="26"/>
              </w:rPr>
            </w:pPr>
            <w:r w:rsidRPr="00044294">
              <w:rPr>
                <w:rFonts w:ascii="Times New Roman" w:hAnsi="Times New Roman"/>
                <w:b/>
                <w:sz w:val="26"/>
                <w:szCs w:val="26"/>
              </w:rPr>
              <w:t>*****************</w:t>
            </w:r>
          </w:p>
        </w:tc>
      </w:tr>
    </w:tbl>
    <w:p w14:paraId="236CBB79" w14:textId="77777777" w:rsidR="0027304C" w:rsidRPr="006E4377" w:rsidRDefault="0027304C" w:rsidP="006E4377">
      <w:pPr>
        <w:spacing w:line="360" w:lineRule="auto"/>
        <w:ind w:right="187"/>
        <w:jc w:val="center"/>
        <w:rPr>
          <w:rFonts w:ascii="Times New Roman" w:hAnsi="Times New Roman"/>
          <w:b/>
        </w:rPr>
      </w:pPr>
      <w:r w:rsidRPr="006E4377">
        <w:rPr>
          <w:rFonts w:ascii="Times New Roman" w:hAnsi="Times New Roman"/>
          <w:b/>
        </w:rPr>
        <w:t xml:space="preserve">HỢP </w:t>
      </w:r>
      <w:r w:rsidRPr="006E4377">
        <w:rPr>
          <w:rFonts w:ascii="Times New Roman" w:hAnsi="Times New Roman" w:hint="eastAsia"/>
          <w:b/>
        </w:rPr>
        <w:t>Đ</w:t>
      </w:r>
      <w:r w:rsidRPr="006E4377">
        <w:rPr>
          <w:rFonts w:ascii="Times New Roman" w:hAnsi="Times New Roman"/>
          <w:b/>
        </w:rPr>
        <w:t>ỒNG MUA BÁN</w:t>
      </w:r>
    </w:p>
    <w:p w14:paraId="1D60D226" w14:textId="420FAA67" w:rsidR="004F6481" w:rsidRPr="00044294" w:rsidRDefault="004F6481" w:rsidP="006E4377">
      <w:pPr>
        <w:spacing w:line="360" w:lineRule="auto"/>
        <w:ind w:right="180"/>
        <w:jc w:val="center"/>
        <w:rPr>
          <w:rFonts w:ascii="Times New Roman" w:hAnsi="Times New Roman"/>
          <w:b/>
          <w:sz w:val="26"/>
          <w:szCs w:val="26"/>
        </w:rPr>
      </w:pPr>
      <w:r w:rsidRPr="00044294">
        <w:rPr>
          <w:rFonts w:ascii="Times New Roman" w:hAnsi="Times New Roman"/>
          <w:b/>
          <w:sz w:val="26"/>
          <w:szCs w:val="26"/>
        </w:rPr>
        <w:t xml:space="preserve">Số: </w:t>
      </w:r>
      <w:r w:rsidR="00424DA6" w:rsidRPr="00424DA6">
        <w:rPr>
          <w:rFonts w:ascii="Times New Roman" w:hAnsi="Times New Roman"/>
          <w:sz w:val="26"/>
          <w:szCs w:val="26"/>
        </w:rPr>
        <w:t>.........</w:t>
      </w:r>
      <w:r w:rsidRPr="00044294">
        <w:rPr>
          <w:rFonts w:ascii="Times New Roman" w:hAnsi="Times New Roman"/>
          <w:b/>
          <w:sz w:val="26"/>
          <w:szCs w:val="26"/>
        </w:rPr>
        <w:t>/</w:t>
      </w:r>
      <w:r w:rsidR="00A80A36" w:rsidRPr="00A80A36">
        <w:rPr>
          <w:rFonts w:ascii="Times New Roman" w:hAnsi="Times New Roman"/>
          <w:b/>
          <w:sz w:val="26"/>
          <w:szCs w:val="26"/>
        </w:rPr>
        <w:t xml:space="preserve"> </w:t>
      </w:r>
      <w:r w:rsidR="00A80A36">
        <w:rPr>
          <w:rFonts w:ascii="Times New Roman" w:hAnsi="Times New Roman"/>
          <w:b/>
          <w:sz w:val="26"/>
          <w:szCs w:val="26"/>
        </w:rPr>
        <w:t>HĐMB2018/VĐT-ĐP</w:t>
      </w:r>
    </w:p>
    <w:p w14:paraId="266AB055" w14:textId="77777777" w:rsidR="009D4271" w:rsidRPr="00044294" w:rsidRDefault="00240D3A">
      <w:pPr>
        <w:spacing w:before="40" w:after="40"/>
        <w:ind w:firstLine="720"/>
        <w:jc w:val="both"/>
        <w:rPr>
          <w:rFonts w:ascii="Times New Roman" w:hAnsi="Times New Roman"/>
          <w:sz w:val="26"/>
          <w:szCs w:val="26"/>
        </w:rPr>
        <w:pPrChange w:id="0" w:author="MR DUA" w:date="2018-05-03T16:12:00Z">
          <w:pPr>
            <w:spacing w:before="40" w:after="40" w:line="276" w:lineRule="auto"/>
            <w:ind w:firstLine="720"/>
            <w:jc w:val="both"/>
          </w:pPr>
        </w:pPrChange>
      </w:pPr>
      <w:r w:rsidRPr="00044294">
        <w:rPr>
          <w:rFonts w:ascii="Times New Roman" w:hAnsi="Times New Roman"/>
          <w:sz w:val="26"/>
          <w:szCs w:val="26"/>
        </w:rPr>
        <w:t xml:space="preserve">- </w:t>
      </w:r>
      <w:r w:rsidR="009D4271" w:rsidRPr="00044294">
        <w:rPr>
          <w:rFonts w:ascii="Times New Roman" w:hAnsi="Times New Roman"/>
          <w:sz w:val="26"/>
          <w:szCs w:val="26"/>
        </w:rPr>
        <w:t>Căn cứ Bộ luật Dân sự số 91/2015/QH13 ngày 24/11/2015 của Quốc hội khóa XIII, Kỳ họp thứ X và có hiệu lực thi hành từ 01/01/2017.</w:t>
      </w:r>
    </w:p>
    <w:p w14:paraId="65FB6D04" w14:textId="77777777" w:rsidR="00330BDC" w:rsidRPr="00044294" w:rsidRDefault="00240D3A">
      <w:pPr>
        <w:spacing w:before="40" w:after="40"/>
        <w:ind w:firstLine="720"/>
        <w:jc w:val="both"/>
        <w:rPr>
          <w:rFonts w:ascii="Times New Roman" w:hAnsi="Times New Roman"/>
          <w:sz w:val="26"/>
          <w:szCs w:val="26"/>
        </w:rPr>
        <w:pPrChange w:id="1" w:author="MR DUA" w:date="2018-05-03T16:12:00Z">
          <w:pPr>
            <w:spacing w:before="40" w:after="40" w:line="276" w:lineRule="auto"/>
            <w:ind w:firstLine="720"/>
            <w:jc w:val="both"/>
          </w:pPr>
        </w:pPrChange>
      </w:pPr>
      <w:r w:rsidRPr="00044294">
        <w:rPr>
          <w:rFonts w:ascii="Times New Roman" w:hAnsi="Times New Roman"/>
          <w:sz w:val="26"/>
          <w:szCs w:val="26"/>
        </w:rPr>
        <w:t xml:space="preserve">- </w:t>
      </w:r>
      <w:r w:rsidR="00330BDC" w:rsidRPr="00044294">
        <w:rPr>
          <w:rFonts w:ascii="Times New Roman" w:hAnsi="Times New Roman"/>
          <w:sz w:val="26"/>
          <w:szCs w:val="26"/>
        </w:rPr>
        <w:t>Căn cứ Luật Thương mại số 36/2005/QH11 của Nước Cộng hoà xã hội chủ nghĩa Việt Nam thông qua ngày 14 tháng 6 năm 2005 và có hiệu lực thi hành ngày 01/01/2006;</w:t>
      </w:r>
    </w:p>
    <w:p w14:paraId="79921EDF" w14:textId="77777777" w:rsidR="00330BDC" w:rsidRPr="00044294" w:rsidRDefault="00240D3A">
      <w:pPr>
        <w:spacing w:before="40" w:after="40"/>
        <w:ind w:firstLine="720"/>
        <w:jc w:val="both"/>
        <w:rPr>
          <w:rFonts w:ascii="Times New Roman" w:hAnsi="Times New Roman"/>
          <w:sz w:val="26"/>
          <w:szCs w:val="26"/>
        </w:rPr>
        <w:pPrChange w:id="2" w:author="MR DUA" w:date="2018-05-03T16:12:00Z">
          <w:pPr>
            <w:spacing w:before="40" w:after="40" w:line="276" w:lineRule="auto"/>
            <w:ind w:firstLine="720"/>
            <w:jc w:val="both"/>
          </w:pPr>
        </w:pPrChange>
      </w:pPr>
      <w:r w:rsidRPr="00044294">
        <w:rPr>
          <w:rFonts w:ascii="Times New Roman" w:hAnsi="Times New Roman"/>
          <w:sz w:val="26"/>
          <w:szCs w:val="26"/>
        </w:rPr>
        <w:t xml:space="preserve">- </w:t>
      </w:r>
      <w:r w:rsidR="00330BDC" w:rsidRPr="00044294">
        <w:rPr>
          <w:rFonts w:ascii="Times New Roman" w:hAnsi="Times New Roman"/>
          <w:sz w:val="26"/>
          <w:szCs w:val="26"/>
        </w:rPr>
        <w:t>Căn cứ vào nhu cầu và khả năng của hai bên.</w:t>
      </w:r>
    </w:p>
    <w:p w14:paraId="75B74AD8" w14:textId="36E47A85" w:rsidR="00330BDC" w:rsidRPr="00044294" w:rsidRDefault="007D2279">
      <w:pPr>
        <w:spacing w:before="40" w:after="40"/>
        <w:ind w:right="-1" w:firstLine="720"/>
        <w:jc w:val="both"/>
        <w:rPr>
          <w:rFonts w:ascii="Times New Roman" w:hAnsi="Times New Roman"/>
          <w:sz w:val="26"/>
          <w:szCs w:val="26"/>
        </w:rPr>
        <w:pPrChange w:id="3" w:author="MR DUA" w:date="2018-05-03T16:12:00Z">
          <w:pPr>
            <w:spacing w:before="40" w:after="40" w:line="276" w:lineRule="auto"/>
            <w:ind w:right="-1" w:firstLine="720"/>
            <w:jc w:val="both"/>
          </w:pPr>
        </w:pPrChange>
      </w:pPr>
      <w:r w:rsidRPr="00044294">
        <w:rPr>
          <w:rFonts w:ascii="Times New Roman" w:hAnsi="Times New Roman"/>
          <w:sz w:val="26"/>
          <w:szCs w:val="26"/>
        </w:rPr>
        <w:t>Hôm nay, ngày</w:t>
      </w:r>
      <w:r w:rsidR="00EB1E69">
        <w:rPr>
          <w:rFonts w:ascii="Times New Roman" w:hAnsi="Times New Roman"/>
          <w:sz w:val="26"/>
          <w:szCs w:val="26"/>
        </w:rPr>
        <w:t xml:space="preserve"> 09 </w:t>
      </w:r>
      <w:r w:rsidR="00330BDC" w:rsidRPr="00044294">
        <w:rPr>
          <w:rFonts w:ascii="Times New Roman" w:hAnsi="Times New Roman"/>
          <w:sz w:val="26"/>
          <w:szCs w:val="26"/>
        </w:rPr>
        <w:t>tháng</w:t>
      </w:r>
      <w:r w:rsidR="007A18D8">
        <w:rPr>
          <w:rFonts w:ascii="Times New Roman" w:hAnsi="Times New Roman"/>
          <w:sz w:val="26"/>
          <w:szCs w:val="26"/>
        </w:rPr>
        <w:t xml:space="preserve"> </w:t>
      </w:r>
      <w:r w:rsidR="008D1C1F">
        <w:rPr>
          <w:rFonts w:ascii="Times New Roman" w:hAnsi="Times New Roman"/>
          <w:sz w:val="26"/>
          <w:szCs w:val="26"/>
        </w:rPr>
        <w:t>0</w:t>
      </w:r>
      <w:r w:rsidR="000E5190">
        <w:rPr>
          <w:rFonts w:ascii="Times New Roman" w:hAnsi="Times New Roman"/>
          <w:sz w:val="26"/>
          <w:szCs w:val="26"/>
        </w:rPr>
        <w:t>5</w:t>
      </w:r>
      <w:r w:rsidR="007A18D8">
        <w:rPr>
          <w:rFonts w:ascii="Times New Roman" w:hAnsi="Times New Roman"/>
          <w:sz w:val="26"/>
          <w:szCs w:val="26"/>
        </w:rPr>
        <w:t xml:space="preserve"> </w:t>
      </w:r>
      <w:r w:rsidR="00330BDC" w:rsidRPr="00044294">
        <w:rPr>
          <w:rFonts w:ascii="Times New Roman" w:hAnsi="Times New Roman"/>
          <w:sz w:val="26"/>
          <w:szCs w:val="26"/>
        </w:rPr>
        <w:t>năm</w:t>
      </w:r>
      <w:r w:rsidR="00A52E27" w:rsidRPr="00044294">
        <w:rPr>
          <w:rFonts w:ascii="Times New Roman" w:hAnsi="Times New Roman"/>
          <w:sz w:val="26"/>
          <w:szCs w:val="26"/>
        </w:rPr>
        <w:t xml:space="preserve"> 20</w:t>
      </w:r>
      <w:r w:rsidRPr="00044294">
        <w:rPr>
          <w:rFonts w:ascii="Times New Roman" w:hAnsi="Times New Roman"/>
          <w:sz w:val="26"/>
          <w:szCs w:val="26"/>
        </w:rPr>
        <w:t>1</w:t>
      </w:r>
      <w:r w:rsidR="008D1C1F">
        <w:rPr>
          <w:rFonts w:ascii="Times New Roman" w:hAnsi="Times New Roman"/>
          <w:sz w:val="26"/>
          <w:szCs w:val="26"/>
        </w:rPr>
        <w:t>8</w:t>
      </w:r>
      <w:r w:rsidR="00330BDC" w:rsidRPr="00044294">
        <w:rPr>
          <w:rFonts w:ascii="Times New Roman" w:hAnsi="Times New Roman"/>
          <w:sz w:val="26"/>
          <w:szCs w:val="26"/>
        </w:rPr>
        <w:t xml:space="preserve">, </w:t>
      </w:r>
      <w:r w:rsidR="00EE1496" w:rsidRPr="00044294">
        <w:rPr>
          <w:rFonts w:ascii="Times New Roman" w:hAnsi="Times New Roman"/>
          <w:sz w:val="26"/>
          <w:szCs w:val="26"/>
        </w:rPr>
        <w:t xml:space="preserve">tại </w:t>
      </w:r>
      <w:r w:rsidR="008B44A4" w:rsidRPr="00044294">
        <w:rPr>
          <w:rFonts w:ascii="Times New Roman" w:hAnsi="Times New Roman"/>
          <w:sz w:val="26"/>
          <w:szCs w:val="26"/>
        </w:rPr>
        <w:t>văn phòng công ty CP Đạt Phương</w:t>
      </w:r>
      <w:r w:rsidR="00A52E27" w:rsidRPr="00044294">
        <w:rPr>
          <w:rFonts w:ascii="Times New Roman" w:hAnsi="Times New Roman"/>
          <w:sz w:val="26"/>
          <w:szCs w:val="26"/>
        </w:rPr>
        <w:t>,</w:t>
      </w:r>
      <w:r w:rsidR="00424DA6">
        <w:rPr>
          <w:rFonts w:ascii="Times New Roman" w:hAnsi="Times New Roman"/>
          <w:sz w:val="26"/>
          <w:szCs w:val="26"/>
        </w:rPr>
        <w:t xml:space="preserve"> </w:t>
      </w:r>
      <w:r w:rsidR="00330BDC" w:rsidRPr="00044294">
        <w:rPr>
          <w:rFonts w:ascii="Times New Roman" w:hAnsi="Times New Roman"/>
          <w:sz w:val="26"/>
          <w:szCs w:val="26"/>
        </w:rPr>
        <w:t>chúng tôi gồm</w:t>
      </w:r>
      <w:r w:rsidR="008B44A4" w:rsidRPr="00044294">
        <w:rPr>
          <w:rFonts w:ascii="Times New Roman" w:hAnsi="Times New Roman"/>
          <w:sz w:val="26"/>
          <w:szCs w:val="26"/>
        </w:rPr>
        <w:t xml:space="preserve"> có</w:t>
      </w:r>
      <w:r w:rsidR="00330BDC" w:rsidRPr="00044294">
        <w:rPr>
          <w:rFonts w:ascii="Times New Roman" w:hAnsi="Times New Roman"/>
          <w:sz w:val="26"/>
          <w:szCs w:val="26"/>
        </w:rPr>
        <w:t>:</w:t>
      </w:r>
    </w:p>
    <w:p w14:paraId="13BF27CC" w14:textId="77777777" w:rsidR="00AE3E32" w:rsidRPr="00044294" w:rsidRDefault="005E3E4F">
      <w:pPr>
        <w:spacing w:before="40" w:after="40"/>
        <w:mirrorIndents/>
        <w:jc w:val="both"/>
        <w:outlineLvl w:val="0"/>
        <w:rPr>
          <w:rFonts w:ascii="Times New Roman" w:hAnsi="Times New Roman"/>
          <w:b/>
          <w:sz w:val="26"/>
          <w:szCs w:val="26"/>
        </w:rPr>
        <w:pPrChange w:id="4" w:author="MR DUA" w:date="2018-05-03T16:12:00Z">
          <w:pPr>
            <w:spacing w:before="40" w:after="40" w:line="276" w:lineRule="auto"/>
            <w:mirrorIndents/>
            <w:jc w:val="both"/>
            <w:outlineLvl w:val="0"/>
          </w:pPr>
        </w:pPrChange>
      </w:pPr>
      <w:r w:rsidRPr="00044294">
        <w:rPr>
          <w:rFonts w:ascii="Times New Roman" w:hAnsi="Times New Roman"/>
          <w:b/>
          <w:sz w:val="26"/>
          <w:szCs w:val="26"/>
        </w:rPr>
        <w:t>1. Bên mua (Bên A):</w:t>
      </w:r>
      <w:r w:rsidR="00207A15">
        <w:rPr>
          <w:rFonts w:ascii="Times New Roman" w:hAnsi="Times New Roman"/>
          <w:b/>
          <w:sz w:val="26"/>
          <w:szCs w:val="26"/>
        </w:rPr>
        <w:t xml:space="preserve"> </w:t>
      </w:r>
      <w:r w:rsidR="00AE3E32" w:rsidRPr="00044294">
        <w:rPr>
          <w:rFonts w:ascii="Times New Roman" w:hAnsi="Times New Roman"/>
          <w:b/>
          <w:sz w:val="26"/>
          <w:szCs w:val="26"/>
          <w:lang w:val="vi-VN"/>
        </w:rPr>
        <w:t>CÔNG TY CỔ PHẦN ĐẠT PHƯƠNG</w:t>
      </w:r>
    </w:p>
    <w:p w14:paraId="2766832B" w14:textId="677725A4" w:rsidR="00AE3E32" w:rsidRPr="00A6764D" w:rsidRDefault="00A856F7">
      <w:pPr>
        <w:pStyle w:val="BodyTextIndent"/>
        <w:spacing w:before="40" w:after="40"/>
        <w:ind w:left="1440" w:hanging="1440"/>
        <w:jc w:val="both"/>
        <w:rPr>
          <w:rFonts w:ascii="Times New Roman" w:hAnsi="Times New Roman"/>
          <w:spacing w:val="-6"/>
          <w:sz w:val="26"/>
          <w:szCs w:val="26"/>
        </w:rPr>
        <w:pPrChange w:id="5" w:author="MR DUA" w:date="2018-05-03T16:12:00Z">
          <w:pPr>
            <w:pStyle w:val="BodyTextIndent"/>
            <w:spacing w:before="40" w:after="40" w:line="276" w:lineRule="auto"/>
            <w:ind w:left="1440" w:hanging="1440"/>
            <w:jc w:val="both"/>
          </w:pPr>
        </w:pPrChange>
      </w:pPr>
      <w:r w:rsidRPr="00044294">
        <w:rPr>
          <w:rFonts w:ascii="Times New Roman" w:hAnsi="Times New Roman"/>
          <w:sz w:val="26"/>
          <w:szCs w:val="26"/>
        </w:rPr>
        <w:t>Địa chỉ</w:t>
      </w:r>
      <w:r w:rsidR="004D26AB" w:rsidRPr="00044294">
        <w:rPr>
          <w:rFonts w:ascii="Times New Roman" w:hAnsi="Times New Roman"/>
          <w:sz w:val="26"/>
          <w:szCs w:val="26"/>
        </w:rPr>
        <w:tab/>
      </w:r>
      <w:r w:rsidR="00AE3E32" w:rsidRPr="00044294">
        <w:rPr>
          <w:rFonts w:ascii="Times New Roman" w:hAnsi="Times New Roman"/>
          <w:sz w:val="26"/>
          <w:szCs w:val="26"/>
        </w:rPr>
        <w:t xml:space="preserve">: </w:t>
      </w:r>
      <w:r w:rsidR="00AE3E32" w:rsidRPr="00044294">
        <w:rPr>
          <w:rFonts w:ascii="Times New Roman" w:hAnsi="Times New Roman"/>
          <w:spacing w:val="-6"/>
          <w:sz w:val="26"/>
          <w:szCs w:val="26"/>
          <w:lang w:val="vi-VN"/>
        </w:rPr>
        <w:t xml:space="preserve">Tầng </w:t>
      </w:r>
      <w:r w:rsidR="00A6764D">
        <w:rPr>
          <w:rFonts w:ascii="Times New Roman" w:hAnsi="Times New Roman"/>
          <w:spacing w:val="-6"/>
          <w:sz w:val="26"/>
          <w:szCs w:val="26"/>
        </w:rPr>
        <w:t>15</w:t>
      </w:r>
      <w:r w:rsidR="00AE3E32" w:rsidRPr="00044294">
        <w:rPr>
          <w:rFonts w:ascii="Times New Roman" w:hAnsi="Times New Roman"/>
          <w:spacing w:val="-6"/>
          <w:sz w:val="26"/>
          <w:szCs w:val="26"/>
          <w:lang w:val="vi-VN"/>
        </w:rPr>
        <w:t xml:space="preserve">, </w:t>
      </w:r>
      <w:r w:rsidR="00A6764D">
        <w:rPr>
          <w:rFonts w:ascii="Times New Roman" w:hAnsi="Times New Roman"/>
          <w:spacing w:val="-6"/>
          <w:sz w:val="26"/>
          <w:szCs w:val="26"/>
        </w:rPr>
        <w:t>t</w:t>
      </w:r>
      <w:r w:rsidR="00BE6418">
        <w:rPr>
          <w:rFonts w:ascii="Times New Roman" w:hAnsi="Times New Roman"/>
          <w:spacing w:val="-6"/>
          <w:sz w:val="26"/>
          <w:szCs w:val="26"/>
        </w:rPr>
        <w:t>òa nhà</w:t>
      </w:r>
      <w:r w:rsidR="00AE3E32" w:rsidRPr="00044294">
        <w:rPr>
          <w:rFonts w:ascii="Times New Roman" w:hAnsi="Times New Roman"/>
          <w:spacing w:val="-6"/>
          <w:sz w:val="26"/>
          <w:szCs w:val="26"/>
          <w:lang w:val="vi-VN"/>
        </w:rPr>
        <w:t xml:space="preserve"> </w:t>
      </w:r>
      <w:r w:rsidR="00A6764D">
        <w:rPr>
          <w:rFonts w:ascii="Times New Roman" w:hAnsi="Times New Roman"/>
          <w:spacing w:val="-6"/>
          <w:sz w:val="26"/>
          <w:szCs w:val="26"/>
        </w:rPr>
        <w:t>Handico, Khu đô thị mới Mễ Trì Hạ, đường Phạm Hùng</w:t>
      </w:r>
      <w:r w:rsidRPr="00044294">
        <w:rPr>
          <w:rFonts w:ascii="Times New Roman" w:hAnsi="Times New Roman"/>
          <w:spacing w:val="-6"/>
          <w:sz w:val="26"/>
          <w:szCs w:val="26"/>
        </w:rPr>
        <w:t>,</w:t>
      </w:r>
      <w:r w:rsidR="00AE3E32" w:rsidRPr="00044294">
        <w:rPr>
          <w:rFonts w:ascii="Times New Roman" w:hAnsi="Times New Roman"/>
          <w:spacing w:val="-6"/>
          <w:sz w:val="26"/>
          <w:szCs w:val="26"/>
          <w:lang w:val="vi-VN"/>
        </w:rPr>
        <w:t xml:space="preserve"> </w:t>
      </w:r>
      <w:r w:rsidR="00A6764D">
        <w:rPr>
          <w:rFonts w:ascii="Times New Roman" w:hAnsi="Times New Roman"/>
          <w:spacing w:val="-6"/>
          <w:sz w:val="26"/>
          <w:szCs w:val="26"/>
        </w:rPr>
        <w:t>phường Mễ Trì</w:t>
      </w:r>
      <w:r w:rsidRPr="00044294">
        <w:rPr>
          <w:rFonts w:ascii="Times New Roman" w:hAnsi="Times New Roman"/>
          <w:spacing w:val="-6"/>
          <w:sz w:val="26"/>
          <w:szCs w:val="26"/>
        </w:rPr>
        <w:t>,</w:t>
      </w:r>
      <w:r w:rsidR="00EB2AE8">
        <w:rPr>
          <w:rFonts w:ascii="Times New Roman" w:hAnsi="Times New Roman"/>
          <w:spacing w:val="-6"/>
          <w:sz w:val="26"/>
          <w:szCs w:val="26"/>
          <w:lang w:val="vi-VN"/>
        </w:rPr>
        <w:t xml:space="preserve"> </w:t>
      </w:r>
      <w:r w:rsidR="00A6764D">
        <w:rPr>
          <w:rFonts w:ascii="Times New Roman" w:hAnsi="Times New Roman"/>
          <w:spacing w:val="-6"/>
          <w:sz w:val="26"/>
          <w:szCs w:val="26"/>
        </w:rPr>
        <w:t>quận Nam Từ Liêm</w:t>
      </w:r>
      <w:r w:rsidR="00EB2AE8">
        <w:rPr>
          <w:rFonts w:ascii="Times New Roman" w:hAnsi="Times New Roman"/>
          <w:spacing w:val="-6"/>
          <w:sz w:val="26"/>
          <w:szCs w:val="26"/>
        </w:rPr>
        <w:t>,</w:t>
      </w:r>
      <w:r w:rsidR="00EB2AE8">
        <w:rPr>
          <w:rFonts w:ascii="Times New Roman" w:hAnsi="Times New Roman"/>
          <w:spacing w:val="-6"/>
          <w:sz w:val="26"/>
          <w:szCs w:val="26"/>
          <w:lang w:val="vi-VN"/>
        </w:rPr>
        <w:t xml:space="preserve"> </w:t>
      </w:r>
      <w:r w:rsidR="00537FB9" w:rsidRPr="00044294">
        <w:rPr>
          <w:rFonts w:ascii="Times New Roman" w:hAnsi="Times New Roman"/>
          <w:spacing w:val="-6"/>
          <w:sz w:val="26"/>
          <w:szCs w:val="26"/>
          <w:lang w:val="vi-VN"/>
        </w:rPr>
        <w:t>TP Hà Nội</w:t>
      </w:r>
      <w:r w:rsidR="00A6764D">
        <w:rPr>
          <w:rFonts w:ascii="Times New Roman" w:hAnsi="Times New Roman"/>
          <w:spacing w:val="-6"/>
          <w:sz w:val="26"/>
          <w:szCs w:val="26"/>
        </w:rPr>
        <w:t>.</w:t>
      </w:r>
    </w:p>
    <w:p w14:paraId="22C2DC18" w14:textId="77777777" w:rsidR="00AE3E32" w:rsidRPr="00E62886" w:rsidRDefault="00AE3E32">
      <w:pPr>
        <w:spacing w:before="40" w:after="40"/>
        <w:ind w:right="-510"/>
        <w:jc w:val="both"/>
        <w:rPr>
          <w:rFonts w:ascii="Times New Roman" w:hAnsi="Times New Roman"/>
          <w:sz w:val="26"/>
          <w:szCs w:val="26"/>
          <w:lang w:val="vi-VN"/>
        </w:rPr>
        <w:pPrChange w:id="6" w:author="MR DUA" w:date="2018-05-03T16:12:00Z">
          <w:pPr>
            <w:spacing w:before="40" w:after="40" w:line="276" w:lineRule="auto"/>
            <w:ind w:right="-510"/>
            <w:jc w:val="both"/>
          </w:pPr>
        </w:pPrChange>
      </w:pPr>
      <w:r w:rsidRPr="00E62886">
        <w:rPr>
          <w:rFonts w:ascii="Times New Roman" w:hAnsi="Times New Roman"/>
          <w:sz w:val="26"/>
          <w:szCs w:val="26"/>
          <w:lang w:val="vi-VN"/>
        </w:rPr>
        <w:t>Điện thoại</w:t>
      </w:r>
      <w:r w:rsidRPr="00E62886">
        <w:rPr>
          <w:rFonts w:ascii="Times New Roman" w:hAnsi="Times New Roman"/>
          <w:sz w:val="26"/>
          <w:szCs w:val="26"/>
          <w:lang w:val="vi-VN"/>
        </w:rPr>
        <w:tab/>
        <w:t xml:space="preserve">: </w:t>
      </w:r>
      <w:r w:rsidRPr="00044294">
        <w:rPr>
          <w:rFonts w:ascii="Times New Roman" w:hAnsi="Times New Roman"/>
          <w:sz w:val="26"/>
          <w:szCs w:val="26"/>
          <w:lang w:val="vi-VN"/>
        </w:rPr>
        <w:t>0</w:t>
      </w:r>
      <w:r w:rsidR="003E65DF" w:rsidRPr="00E8690E">
        <w:rPr>
          <w:rFonts w:ascii="Times New Roman" w:hAnsi="Times New Roman"/>
          <w:sz w:val="26"/>
          <w:szCs w:val="26"/>
          <w:lang w:val="vi-VN"/>
        </w:rPr>
        <w:t>2</w:t>
      </w:r>
      <w:r w:rsidR="003E65DF">
        <w:rPr>
          <w:rFonts w:ascii="Times New Roman" w:hAnsi="Times New Roman"/>
          <w:sz w:val="26"/>
          <w:szCs w:val="26"/>
          <w:lang w:val="vi-VN"/>
        </w:rPr>
        <w:t>4</w:t>
      </w:r>
      <w:r w:rsidRPr="00044294">
        <w:rPr>
          <w:rFonts w:ascii="Times New Roman" w:hAnsi="Times New Roman"/>
          <w:sz w:val="26"/>
          <w:szCs w:val="26"/>
          <w:lang w:val="vi-VN"/>
        </w:rPr>
        <w:t>3</w:t>
      </w:r>
      <w:r w:rsidR="003E65DF" w:rsidRPr="00E8690E">
        <w:rPr>
          <w:rFonts w:ascii="Times New Roman" w:hAnsi="Times New Roman"/>
          <w:sz w:val="26"/>
          <w:szCs w:val="26"/>
          <w:lang w:val="vi-VN"/>
        </w:rPr>
        <w:t xml:space="preserve"> </w:t>
      </w:r>
      <w:r w:rsidRPr="00044294">
        <w:rPr>
          <w:rFonts w:ascii="Times New Roman" w:hAnsi="Times New Roman"/>
          <w:sz w:val="26"/>
          <w:szCs w:val="26"/>
          <w:lang w:val="vi-VN"/>
        </w:rPr>
        <w:t>7830 856</w:t>
      </w:r>
      <w:r w:rsidRPr="00E62886">
        <w:rPr>
          <w:rFonts w:ascii="Times New Roman" w:hAnsi="Times New Roman"/>
          <w:sz w:val="26"/>
          <w:szCs w:val="26"/>
          <w:lang w:val="vi-VN"/>
        </w:rPr>
        <w:tab/>
      </w:r>
      <w:r w:rsidRPr="00E62886">
        <w:rPr>
          <w:rFonts w:ascii="Times New Roman" w:hAnsi="Times New Roman"/>
          <w:sz w:val="26"/>
          <w:szCs w:val="26"/>
          <w:lang w:val="vi-VN"/>
        </w:rPr>
        <w:tab/>
      </w:r>
      <w:r w:rsidRPr="00E62886">
        <w:rPr>
          <w:rFonts w:ascii="Times New Roman" w:hAnsi="Times New Roman"/>
          <w:sz w:val="26"/>
          <w:szCs w:val="26"/>
          <w:lang w:val="vi-VN"/>
        </w:rPr>
        <w:tab/>
      </w:r>
      <w:r w:rsidRPr="00E62886">
        <w:rPr>
          <w:rFonts w:ascii="Times New Roman" w:hAnsi="Times New Roman"/>
          <w:sz w:val="26"/>
          <w:szCs w:val="26"/>
          <w:lang w:val="vi-VN"/>
        </w:rPr>
        <w:tab/>
        <w:t xml:space="preserve">Fax: </w:t>
      </w:r>
      <w:r w:rsidRPr="00044294">
        <w:rPr>
          <w:rFonts w:ascii="Times New Roman" w:hAnsi="Times New Roman"/>
          <w:sz w:val="26"/>
          <w:szCs w:val="26"/>
          <w:lang w:val="vi-VN"/>
        </w:rPr>
        <w:t>0</w:t>
      </w:r>
      <w:r w:rsidR="003E65DF" w:rsidRPr="00E8690E">
        <w:rPr>
          <w:rFonts w:ascii="Times New Roman" w:hAnsi="Times New Roman"/>
          <w:sz w:val="26"/>
          <w:szCs w:val="26"/>
          <w:lang w:val="vi-VN"/>
        </w:rPr>
        <w:t>2</w:t>
      </w:r>
      <w:r w:rsidRPr="00044294">
        <w:rPr>
          <w:rFonts w:ascii="Times New Roman" w:hAnsi="Times New Roman"/>
          <w:sz w:val="26"/>
          <w:szCs w:val="26"/>
          <w:lang w:val="vi-VN"/>
        </w:rPr>
        <w:t>43</w:t>
      </w:r>
      <w:r w:rsidR="003E65DF" w:rsidRPr="00E8690E">
        <w:rPr>
          <w:rFonts w:ascii="Times New Roman" w:hAnsi="Times New Roman"/>
          <w:sz w:val="26"/>
          <w:szCs w:val="26"/>
          <w:lang w:val="vi-VN"/>
        </w:rPr>
        <w:t xml:space="preserve"> </w:t>
      </w:r>
      <w:r w:rsidRPr="00044294">
        <w:rPr>
          <w:rFonts w:ascii="Times New Roman" w:hAnsi="Times New Roman"/>
          <w:sz w:val="26"/>
          <w:szCs w:val="26"/>
          <w:lang w:val="vi-VN"/>
        </w:rPr>
        <w:t>7830 859</w:t>
      </w:r>
    </w:p>
    <w:p w14:paraId="28824589" w14:textId="77777777" w:rsidR="00AE3E32" w:rsidRPr="00E8690E" w:rsidRDefault="00AE3E32">
      <w:pPr>
        <w:spacing w:before="40" w:after="40"/>
        <w:ind w:right="-510"/>
        <w:jc w:val="both"/>
        <w:rPr>
          <w:rFonts w:ascii="Times New Roman" w:hAnsi="Times New Roman"/>
          <w:sz w:val="26"/>
          <w:szCs w:val="26"/>
          <w:lang w:val="vi-VN"/>
        </w:rPr>
        <w:pPrChange w:id="7" w:author="MR DUA" w:date="2018-05-03T16:12:00Z">
          <w:pPr>
            <w:spacing w:before="40" w:after="40" w:line="276" w:lineRule="auto"/>
            <w:ind w:right="-510"/>
            <w:jc w:val="both"/>
          </w:pPr>
        </w:pPrChange>
      </w:pPr>
      <w:r w:rsidRPr="00E62886">
        <w:rPr>
          <w:rFonts w:ascii="Times New Roman" w:hAnsi="Times New Roman"/>
          <w:sz w:val="26"/>
          <w:szCs w:val="26"/>
          <w:lang w:val="vi-VN"/>
        </w:rPr>
        <w:t>Đại diện</w:t>
      </w:r>
      <w:r w:rsidRPr="00E62886">
        <w:rPr>
          <w:rFonts w:ascii="Times New Roman" w:hAnsi="Times New Roman"/>
          <w:sz w:val="26"/>
          <w:szCs w:val="26"/>
          <w:lang w:val="vi-VN"/>
        </w:rPr>
        <w:tab/>
        <w:t>: Ôn</w:t>
      </w:r>
      <w:r w:rsidR="003E65DF" w:rsidRPr="00E8690E">
        <w:rPr>
          <w:rFonts w:ascii="Times New Roman" w:hAnsi="Times New Roman"/>
          <w:sz w:val="26"/>
          <w:szCs w:val="26"/>
          <w:lang w:val="vi-VN"/>
        </w:rPr>
        <w:t xml:space="preserve">g </w:t>
      </w:r>
      <w:r w:rsidR="00C21E1D" w:rsidRPr="00E8690E">
        <w:rPr>
          <w:rFonts w:ascii="Times New Roman" w:hAnsi="Times New Roman"/>
          <w:b/>
          <w:sz w:val="26"/>
          <w:szCs w:val="26"/>
          <w:lang w:val="vi-VN"/>
        </w:rPr>
        <w:t>Phạm Quang Bình</w:t>
      </w:r>
      <w:r w:rsidRPr="00E62886">
        <w:rPr>
          <w:rFonts w:ascii="Times New Roman" w:hAnsi="Times New Roman"/>
          <w:b/>
          <w:sz w:val="26"/>
          <w:szCs w:val="26"/>
          <w:lang w:val="vi-VN"/>
        </w:rPr>
        <w:tab/>
      </w:r>
      <w:r w:rsidRPr="00E62886">
        <w:rPr>
          <w:rFonts w:ascii="Times New Roman" w:hAnsi="Times New Roman"/>
          <w:b/>
          <w:sz w:val="26"/>
          <w:szCs w:val="26"/>
          <w:lang w:val="vi-VN"/>
        </w:rPr>
        <w:tab/>
      </w:r>
      <w:r w:rsidRPr="00E62886">
        <w:rPr>
          <w:rFonts w:ascii="Times New Roman" w:hAnsi="Times New Roman"/>
          <w:sz w:val="26"/>
          <w:szCs w:val="26"/>
          <w:lang w:val="vi-VN"/>
        </w:rPr>
        <w:tab/>
        <w:t xml:space="preserve">Chức vụ: </w:t>
      </w:r>
      <w:r w:rsidR="003E65DF" w:rsidRPr="00E8690E">
        <w:rPr>
          <w:rFonts w:ascii="Times New Roman" w:hAnsi="Times New Roman"/>
          <w:b/>
          <w:sz w:val="26"/>
          <w:szCs w:val="26"/>
          <w:lang w:val="vi-VN"/>
        </w:rPr>
        <w:t>Tổng giám đốc</w:t>
      </w:r>
    </w:p>
    <w:p w14:paraId="28B250D1" w14:textId="77777777" w:rsidR="00AE3E32" w:rsidRPr="00E62886" w:rsidRDefault="00AE3E32">
      <w:pPr>
        <w:spacing w:before="40" w:after="40"/>
        <w:ind w:right="-510"/>
        <w:jc w:val="both"/>
        <w:rPr>
          <w:rFonts w:ascii="Times New Roman" w:hAnsi="Times New Roman"/>
          <w:sz w:val="26"/>
          <w:szCs w:val="26"/>
          <w:lang w:val="vi-VN"/>
        </w:rPr>
        <w:pPrChange w:id="8" w:author="MR DUA" w:date="2018-05-03T16:12:00Z">
          <w:pPr>
            <w:spacing w:before="40" w:after="40" w:line="276" w:lineRule="auto"/>
            <w:ind w:right="-510"/>
            <w:jc w:val="both"/>
          </w:pPr>
        </w:pPrChange>
      </w:pPr>
      <w:r w:rsidRPr="00E62886">
        <w:rPr>
          <w:rFonts w:ascii="Times New Roman" w:hAnsi="Times New Roman"/>
          <w:sz w:val="26"/>
          <w:szCs w:val="26"/>
          <w:lang w:val="vi-VN"/>
        </w:rPr>
        <w:t>Mã số thuế</w:t>
      </w:r>
      <w:r w:rsidRPr="00E62886">
        <w:rPr>
          <w:rFonts w:ascii="Times New Roman" w:hAnsi="Times New Roman"/>
          <w:sz w:val="26"/>
          <w:szCs w:val="26"/>
          <w:lang w:val="vi-VN"/>
        </w:rPr>
        <w:tab/>
        <w:t xml:space="preserve">: </w:t>
      </w:r>
      <w:r w:rsidRPr="00044294">
        <w:rPr>
          <w:rFonts w:ascii="Times New Roman" w:hAnsi="Times New Roman"/>
          <w:sz w:val="26"/>
          <w:szCs w:val="26"/>
          <w:lang w:val="vi-VN"/>
        </w:rPr>
        <w:t>0101218757</w:t>
      </w:r>
    </w:p>
    <w:p w14:paraId="5BD336AB" w14:textId="77777777" w:rsidR="008B44A4" w:rsidRPr="00E62886" w:rsidRDefault="008B44A4">
      <w:pPr>
        <w:spacing w:before="40" w:after="40"/>
        <w:ind w:left="1418" w:right="-1" w:hanging="1418"/>
        <w:jc w:val="both"/>
        <w:rPr>
          <w:rFonts w:ascii="Times New Roman" w:hAnsi="Times New Roman"/>
          <w:sz w:val="26"/>
          <w:szCs w:val="26"/>
          <w:lang w:val="vi-VN"/>
        </w:rPr>
        <w:pPrChange w:id="9" w:author="MR DUA" w:date="2018-05-03T16:12:00Z">
          <w:pPr>
            <w:spacing w:before="40" w:after="40" w:line="276" w:lineRule="auto"/>
            <w:ind w:left="1418" w:right="-1" w:hanging="1418"/>
            <w:jc w:val="both"/>
          </w:pPr>
        </w:pPrChange>
      </w:pPr>
      <w:r w:rsidRPr="00E62886">
        <w:rPr>
          <w:rFonts w:ascii="Times New Roman" w:hAnsi="Times New Roman"/>
          <w:sz w:val="26"/>
          <w:szCs w:val="26"/>
          <w:lang w:val="vi-VN"/>
        </w:rPr>
        <w:t>Tài khoản</w:t>
      </w:r>
      <w:r w:rsidR="00635E3F" w:rsidRPr="00635E3F">
        <w:rPr>
          <w:rFonts w:ascii="Times New Roman" w:hAnsi="Times New Roman"/>
          <w:sz w:val="26"/>
          <w:szCs w:val="26"/>
          <w:lang w:val="vi-VN"/>
        </w:rPr>
        <w:t xml:space="preserve"> 1</w:t>
      </w:r>
      <w:r w:rsidRPr="00E62886">
        <w:rPr>
          <w:rFonts w:ascii="Times New Roman" w:hAnsi="Times New Roman"/>
          <w:sz w:val="26"/>
          <w:szCs w:val="26"/>
          <w:lang w:val="vi-VN"/>
        </w:rPr>
        <w:tab/>
      </w:r>
      <w:r w:rsidR="00A856F7" w:rsidRPr="00E62886">
        <w:rPr>
          <w:rFonts w:ascii="Times New Roman" w:hAnsi="Times New Roman"/>
          <w:sz w:val="26"/>
          <w:szCs w:val="26"/>
          <w:lang w:val="vi-VN"/>
        </w:rPr>
        <w:t>:</w:t>
      </w:r>
      <w:r w:rsidRPr="00E62886">
        <w:rPr>
          <w:rFonts w:ascii="Times New Roman" w:hAnsi="Times New Roman"/>
          <w:sz w:val="26"/>
          <w:szCs w:val="26"/>
          <w:lang w:val="vi-VN"/>
        </w:rPr>
        <w:t xml:space="preserve"> 102010000057114 tại Ngân hàng TMCP Công Thương Việt Nam, CN Nam Thăng Long, Hà Nội </w:t>
      </w:r>
    </w:p>
    <w:p w14:paraId="50E528AB" w14:textId="77777777" w:rsidR="004D26AB" w:rsidRPr="00E62886" w:rsidRDefault="00A856F7">
      <w:pPr>
        <w:spacing w:before="40" w:after="40"/>
        <w:ind w:right="-510"/>
        <w:jc w:val="both"/>
        <w:rPr>
          <w:rFonts w:ascii="Times New Roman" w:hAnsi="Times New Roman"/>
          <w:sz w:val="26"/>
          <w:szCs w:val="26"/>
          <w:lang w:val="vi-VN"/>
        </w:rPr>
        <w:pPrChange w:id="10" w:author="MR DUA" w:date="2018-05-03T16:12:00Z">
          <w:pPr>
            <w:spacing w:before="40" w:after="40" w:line="276" w:lineRule="auto"/>
            <w:ind w:right="-510"/>
            <w:jc w:val="both"/>
          </w:pPr>
        </w:pPrChange>
      </w:pPr>
      <w:r w:rsidRPr="00E62886">
        <w:rPr>
          <w:rFonts w:ascii="Times New Roman" w:hAnsi="Times New Roman"/>
          <w:sz w:val="26"/>
          <w:szCs w:val="26"/>
          <w:lang w:val="vi-VN"/>
        </w:rPr>
        <w:t>Tài khoản2</w:t>
      </w:r>
      <w:r w:rsidRPr="00E62886">
        <w:rPr>
          <w:rFonts w:ascii="Times New Roman" w:hAnsi="Times New Roman"/>
          <w:sz w:val="26"/>
          <w:szCs w:val="26"/>
          <w:lang w:val="vi-VN"/>
        </w:rPr>
        <w:tab/>
        <w:t xml:space="preserve">: 220.10.0000.1450.9 tại Ngân hàng TMCP Đầu tư và Phát triển </w:t>
      </w:r>
    </w:p>
    <w:p w14:paraId="02560D34" w14:textId="77777777" w:rsidR="00A856F7" w:rsidRPr="00044294" w:rsidRDefault="00A856F7">
      <w:pPr>
        <w:spacing w:before="40" w:after="40"/>
        <w:ind w:left="720" w:right="-510" w:firstLine="720"/>
        <w:jc w:val="both"/>
        <w:rPr>
          <w:rFonts w:ascii="Times New Roman" w:hAnsi="Times New Roman"/>
          <w:sz w:val="26"/>
          <w:szCs w:val="26"/>
        </w:rPr>
        <w:pPrChange w:id="11" w:author="MR DUA" w:date="2018-05-03T16:12:00Z">
          <w:pPr>
            <w:spacing w:before="40" w:after="40" w:line="276" w:lineRule="auto"/>
            <w:ind w:left="720" w:right="-510" w:firstLine="720"/>
            <w:jc w:val="both"/>
          </w:pPr>
        </w:pPrChange>
      </w:pPr>
      <w:r w:rsidRPr="00044294">
        <w:rPr>
          <w:rFonts w:ascii="Times New Roman" w:hAnsi="Times New Roman"/>
          <w:sz w:val="26"/>
          <w:szCs w:val="26"/>
        </w:rPr>
        <w:t>Việt Nam</w:t>
      </w:r>
      <w:r w:rsidR="00DA7054">
        <w:rPr>
          <w:rFonts w:ascii="Times New Roman" w:hAnsi="Times New Roman"/>
          <w:sz w:val="26"/>
          <w:szCs w:val="26"/>
        </w:rPr>
        <w:t xml:space="preserve"> </w:t>
      </w:r>
      <w:r w:rsidRPr="00044294">
        <w:rPr>
          <w:rFonts w:ascii="Times New Roman" w:hAnsi="Times New Roman"/>
          <w:sz w:val="26"/>
          <w:szCs w:val="26"/>
        </w:rPr>
        <w:t>CN Thăng Long.</w:t>
      </w:r>
    </w:p>
    <w:p w14:paraId="3A4538A4" w14:textId="77777777" w:rsidR="005E3E4F" w:rsidRPr="00A0452F" w:rsidRDefault="005E3E4F">
      <w:pPr>
        <w:spacing w:before="40" w:after="40"/>
        <w:contextualSpacing/>
        <w:mirrorIndents/>
        <w:jc w:val="both"/>
        <w:rPr>
          <w:rFonts w:ascii="Times New Roman" w:hAnsi="Times New Roman"/>
          <w:b/>
          <w:sz w:val="26"/>
          <w:szCs w:val="26"/>
          <w:lang w:val="nl-NL"/>
        </w:rPr>
        <w:pPrChange w:id="12" w:author="MR DUA" w:date="2018-05-03T16:12:00Z">
          <w:pPr>
            <w:spacing w:before="40" w:after="40" w:line="276" w:lineRule="auto"/>
            <w:contextualSpacing/>
            <w:mirrorIndents/>
            <w:jc w:val="both"/>
          </w:pPr>
        </w:pPrChange>
      </w:pPr>
      <w:r w:rsidRPr="00A0452F">
        <w:rPr>
          <w:rFonts w:ascii="Times New Roman" w:hAnsi="Times New Roman"/>
          <w:b/>
          <w:sz w:val="26"/>
          <w:szCs w:val="26"/>
          <w:lang w:val="nl-NL"/>
        </w:rPr>
        <w:t>2. Bên bán (Bên B):</w:t>
      </w:r>
      <w:r w:rsidR="00207A15" w:rsidRPr="00A0452F">
        <w:rPr>
          <w:rFonts w:ascii="Times New Roman" w:hAnsi="Times New Roman"/>
          <w:b/>
          <w:sz w:val="26"/>
          <w:szCs w:val="26"/>
          <w:lang w:val="nl-NL"/>
        </w:rPr>
        <w:t xml:space="preserve"> </w:t>
      </w:r>
      <w:r w:rsidR="000F049F" w:rsidRPr="000F049F">
        <w:rPr>
          <w:rFonts w:ascii="Times New Roman" w:hAnsi="Times New Roman"/>
          <w:b/>
          <w:bCs/>
          <w:kern w:val="36"/>
          <w:sz w:val="26"/>
          <w:szCs w:val="26"/>
          <w:lang w:eastAsia="ja-JP"/>
        </w:rPr>
        <w:t>TRUNG TÂM CÔNG NGHỆ VI ĐIỆN TỬ VÀ TIN HỌC</w:t>
      </w:r>
    </w:p>
    <w:p w14:paraId="0C9AC0A1" w14:textId="77777777" w:rsidR="00A0452F" w:rsidRPr="00E8690E" w:rsidRDefault="005E3E4F">
      <w:pPr>
        <w:pStyle w:val="BodyTextIndent"/>
        <w:spacing w:before="40" w:after="40"/>
        <w:ind w:left="1440" w:hanging="1440"/>
        <w:jc w:val="both"/>
        <w:rPr>
          <w:rFonts w:ascii="Times New Roman" w:hAnsi="Times New Roman"/>
          <w:sz w:val="26"/>
          <w:szCs w:val="26"/>
          <w:lang w:val="nl-NL"/>
        </w:rPr>
        <w:pPrChange w:id="13" w:author="MR DUA" w:date="2018-05-03T16:12:00Z">
          <w:pPr>
            <w:pStyle w:val="BodyTextIndent"/>
            <w:spacing w:before="40" w:after="40" w:line="276" w:lineRule="auto"/>
            <w:ind w:left="1440" w:hanging="1440"/>
            <w:jc w:val="both"/>
          </w:pPr>
        </w:pPrChange>
      </w:pPr>
      <w:r w:rsidRPr="00E8690E">
        <w:rPr>
          <w:rFonts w:ascii="Times New Roman" w:hAnsi="Times New Roman"/>
          <w:sz w:val="26"/>
          <w:szCs w:val="26"/>
          <w:lang w:val="nl-NL"/>
        </w:rPr>
        <w:t>Địa chỉ</w:t>
      </w:r>
      <w:r w:rsidRPr="00E8690E">
        <w:rPr>
          <w:rFonts w:ascii="Times New Roman" w:hAnsi="Times New Roman"/>
          <w:sz w:val="26"/>
          <w:szCs w:val="26"/>
          <w:lang w:val="nl-NL"/>
        </w:rPr>
        <w:tab/>
        <w:t xml:space="preserve">: </w:t>
      </w:r>
      <w:r w:rsidR="000F049F" w:rsidRPr="00E8690E">
        <w:rPr>
          <w:rFonts w:ascii="Times New Roman" w:hAnsi="Times New Roman"/>
          <w:sz w:val="26"/>
          <w:szCs w:val="26"/>
          <w:lang w:val="nl-NL"/>
        </w:rPr>
        <w:t>C6, ph</w:t>
      </w:r>
      <w:r w:rsidR="000F049F" w:rsidRPr="00E8690E">
        <w:rPr>
          <w:rFonts w:ascii="Times New Roman" w:hAnsi="Times New Roman" w:hint="eastAsia"/>
          <w:sz w:val="26"/>
          <w:szCs w:val="26"/>
          <w:lang w:val="nl-NL"/>
        </w:rPr>
        <w:t>ư</w:t>
      </w:r>
      <w:r w:rsidR="000F049F" w:rsidRPr="00E8690E">
        <w:rPr>
          <w:rFonts w:ascii="Times New Roman" w:hAnsi="Times New Roman"/>
          <w:sz w:val="26"/>
          <w:szCs w:val="26"/>
          <w:lang w:val="nl-NL"/>
        </w:rPr>
        <w:t>ờng Thanh Xuân Bắc, quận Thanh Xuân, Hà Nội, Việt Nam</w:t>
      </w:r>
      <w:r w:rsidR="00A0452F" w:rsidRPr="00E8690E">
        <w:rPr>
          <w:rFonts w:ascii="Times New Roman" w:hAnsi="Times New Roman"/>
          <w:sz w:val="26"/>
          <w:szCs w:val="26"/>
          <w:lang w:val="nl-NL"/>
        </w:rPr>
        <w:t>.</w:t>
      </w:r>
    </w:p>
    <w:p w14:paraId="27DC8AD3" w14:textId="77777777" w:rsidR="005E3E4F" w:rsidRPr="00A0452F" w:rsidRDefault="005E3E4F">
      <w:pPr>
        <w:spacing w:before="40" w:after="40"/>
        <w:ind w:left="1440"/>
        <w:contextualSpacing/>
        <w:mirrorIndents/>
        <w:jc w:val="both"/>
        <w:rPr>
          <w:rFonts w:ascii="Times New Roman" w:hAnsi="Times New Roman"/>
          <w:sz w:val="26"/>
          <w:szCs w:val="26"/>
          <w:lang w:val="nl-NL"/>
        </w:rPr>
        <w:pPrChange w:id="14" w:author="MR DUA" w:date="2018-05-03T16:12:00Z">
          <w:pPr>
            <w:spacing w:before="40" w:after="40" w:line="276" w:lineRule="auto"/>
            <w:ind w:left="1440"/>
            <w:contextualSpacing/>
            <w:mirrorIndents/>
            <w:jc w:val="both"/>
          </w:pPr>
        </w:pPrChange>
      </w:pPr>
      <w:r w:rsidRPr="00A0452F">
        <w:rPr>
          <w:rFonts w:ascii="Times New Roman" w:hAnsi="Times New Roman"/>
          <w:sz w:val="26"/>
          <w:szCs w:val="26"/>
          <w:lang w:val="nl-NL"/>
        </w:rPr>
        <w:t>Điện thoại</w:t>
      </w:r>
      <w:r w:rsidRPr="00A0452F">
        <w:rPr>
          <w:rFonts w:ascii="Times New Roman" w:hAnsi="Times New Roman"/>
          <w:sz w:val="26"/>
          <w:szCs w:val="26"/>
          <w:lang w:val="nl-NL"/>
        </w:rPr>
        <w:tab/>
        <w:t xml:space="preserve">: </w:t>
      </w:r>
      <w:r w:rsidR="000F049F" w:rsidRPr="000F049F">
        <w:rPr>
          <w:rFonts w:ascii="Times New Roman" w:hAnsi="Times New Roman"/>
          <w:sz w:val="26"/>
          <w:szCs w:val="26"/>
          <w:lang w:val="nl-NL"/>
        </w:rPr>
        <w:t>+84 2439335162</w:t>
      </w:r>
      <w:r w:rsidRPr="00A0452F">
        <w:rPr>
          <w:rFonts w:ascii="Times New Roman" w:hAnsi="Times New Roman"/>
          <w:sz w:val="26"/>
          <w:szCs w:val="26"/>
          <w:lang w:val="nl-NL"/>
        </w:rPr>
        <w:tab/>
      </w:r>
      <w:r w:rsidRPr="00A0452F">
        <w:rPr>
          <w:rFonts w:ascii="Times New Roman" w:hAnsi="Times New Roman"/>
          <w:sz w:val="26"/>
          <w:szCs w:val="26"/>
          <w:lang w:val="nl-NL"/>
        </w:rPr>
        <w:tab/>
      </w:r>
      <w:r w:rsidRPr="00A0452F">
        <w:rPr>
          <w:rFonts w:ascii="Times New Roman" w:hAnsi="Times New Roman"/>
          <w:sz w:val="26"/>
          <w:szCs w:val="26"/>
          <w:lang w:val="nl-NL"/>
        </w:rPr>
        <w:tab/>
      </w:r>
      <w:r w:rsidRPr="00A0452F">
        <w:rPr>
          <w:rFonts w:ascii="Times New Roman" w:hAnsi="Times New Roman"/>
          <w:sz w:val="26"/>
          <w:szCs w:val="26"/>
          <w:lang w:val="nl-NL"/>
        </w:rPr>
        <w:tab/>
        <w:t xml:space="preserve">Fax: </w:t>
      </w:r>
      <w:r w:rsidR="000F049F" w:rsidRPr="000F049F">
        <w:rPr>
          <w:rFonts w:ascii="Times New Roman" w:hAnsi="Times New Roman"/>
          <w:sz w:val="26"/>
          <w:szCs w:val="26"/>
          <w:lang w:val="nl-NL"/>
        </w:rPr>
        <w:t>+84 2439335164</w:t>
      </w:r>
    </w:p>
    <w:p w14:paraId="52C68C2E" w14:textId="77777777" w:rsidR="005E3E4F" w:rsidRDefault="005E3E4F">
      <w:pPr>
        <w:spacing w:before="40" w:after="40"/>
        <w:contextualSpacing/>
        <w:mirrorIndents/>
        <w:jc w:val="both"/>
        <w:rPr>
          <w:rFonts w:ascii="Times New Roman" w:hAnsi="Times New Roman"/>
          <w:sz w:val="26"/>
          <w:szCs w:val="26"/>
          <w:lang w:val="nl-NL"/>
        </w:rPr>
        <w:pPrChange w:id="15" w:author="MR DUA" w:date="2018-05-03T16:12:00Z">
          <w:pPr>
            <w:spacing w:before="40" w:after="40" w:line="276" w:lineRule="auto"/>
            <w:contextualSpacing/>
            <w:mirrorIndents/>
            <w:jc w:val="both"/>
          </w:pPr>
        </w:pPrChange>
      </w:pPr>
      <w:r w:rsidRPr="00A0452F">
        <w:rPr>
          <w:rFonts w:ascii="Times New Roman" w:hAnsi="Times New Roman"/>
          <w:sz w:val="26"/>
          <w:szCs w:val="26"/>
          <w:lang w:val="nl-NL"/>
        </w:rPr>
        <w:t>Đại diện</w:t>
      </w:r>
      <w:r w:rsidRPr="00A0452F">
        <w:rPr>
          <w:rFonts w:ascii="Times New Roman" w:hAnsi="Times New Roman"/>
          <w:sz w:val="26"/>
          <w:szCs w:val="26"/>
          <w:lang w:val="nl-NL"/>
        </w:rPr>
        <w:tab/>
        <w:t>: Ông</w:t>
      </w:r>
      <w:r w:rsidRPr="00A0452F">
        <w:rPr>
          <w:rFonts w:ascii="Times New Roman" w:hAnsi="Times New Roman"/>
          <w:b/>
          <w:sz w:val="26"/>
          <w:szCs w:val="26"/>
          <w:lang w:val="nl-NL"/>
        </w:rPr>
        <w:t xml:space="preserve"> </w:t>
      </w:r>
      <w:r w:rsidR="000F049F" w:rsidRPr="000F049F">
        <w:rPr>
          <w:rFonts w:ascii="Times New Roman" w:hAnsi="Times New Roman"/>
          <w:b/>
          <w:sz w:val="26"/>
          <w:szCs w:val="26"/>
          <w:lang w:val="nl-NL"/>
        </w:rPr>
        <w:t>Nguyễn Trần Hậu</w:t>
      </w:r>
      <w:r w:rsidR="00D95CA3">
        <w:rPr>
          <w:rFonts w:ascii="Times New Roman" w:hAnsi="Times New Roman"/>
          <w:b/>
          <w:sz w:val="26"/>
          <w:szCs w:val="26"/>
          <w:lang w:val="nl-NL"/>
        </w:rPr>
        <w:tab/>
      </w:r>
      <w:r w:rsidR="00A0452F" w:rsidRPr="00A0452F">
        <w:rPr>
          <w:rFonts w:ascii="Times New Roman" w:hAnsi="Times New Roman"/>
          <w:b/>
          <w:sz w:val="26"/>
          <w:szCs w:val="26"/>
          <w:lang w:val="nl-NL"/>
        </w:rPr>
        <w:tab/>
      </w:r>
      <w:r w:rsidR="00A0452F" w:rsidRPr="00A0452F">
        <w:rPr>
          <w:rFonts w:ascii="Times New Roman" w:hAnsi="Times New Roman"/>
          <w:b/>
          <w:sz w:val="26"/>
          <w:szCs w:val="26"/>
          <w:lang w:val="nl-NL"/>
        </w:rPr>
        <w:tab/>
      </w:r>
      <w:r w:rsidRPr="00A0452F">
        <w:rPr>
          <w:rFonts w:ascii="Times New Roman" w:hAnsi="Times New Roman"/>
          <w:sz w:val="26"/>
          <w:szCs w:val="26"/>
          <w:lang w:val="nl-NL"/>
        </w:rPr>
        <w:t xml:space="preserve">Chức vụ: </w:t>
      </w:r>
      <w:r w:rsidR="00A0452F" w:rsidRPr="00A0452F">
        <w:rPr>
          <w:rFonts w:ascii="Times New Roman" w:hAnsi="Times New Roman"/>
          <w:sz w:val="26"/>
          <w:szCs w:val="26"/>
          <w:lang w:val="nl-NL"/>
        </w:rPr>
        <w:t>G</w:t>
      </w:r>
      <w:r w:rsidRPr="00A0452F">
        <w:rPr>
          <w:rFonts w:ascii="Times New Roman" w:hAnsi="Times New Roman"/>
          <w:sz w:val="26"/>
          <w:szCs w:val="26"/>
          <w:lang w:val="nl-NL"/>
        </w:rPr>
        <w:t>iám đốc</w:t>
      </w:r>
    </w:p>
    <w:p w14:paraId="25FC9E26" w14:textId="77777777" w:rsidR="005E3E4F" w:rsidRPr="00A0452F" w:rsidRDefault="005E3E4F">
      <w:pPr>
        <w:spacing w:before="40" w:after="40"/>
        <w:contextualSpacing/>
        <w:mirrorIndents/>
        <w:jc w:val="both"/>
        <w:rPr>
          <w:rFonts w:ascii="Times New Roman" w:hAnsi="Times New Roman"/>
          <w:sz w:val="26"/>
          <w:szCs w:val="26"/>
          <w:lang w:val="nl-NL"/>
        </w:rPr>
        <w:pPrChange w:id="16" w:author="MR DUA" w:date="2018-05-03T16:12:00Z">
          <w:pPr>
            <w:spacing w:before="40" w:after="40" w:line="276" w:lineRule="auto"/>
            <w:contextualSpacing/>
            <w:mirrorIndents/>
            <w:jc w:val="both"/>
          </w:pPr>
        </w:pPrChange>
      </w:pPr>
      <w:r w:rsidRPr="00A0452F">
        <w:rPr>
          <w:rFonts w:ascii="Times New Roman" w:hAnsi="Times New Roman"/>
          <w:sz w:val="26"/>
          <w:szCs w:val="26"/>
          <w:lang w:val="nl-NL"/>
        </w:rPr>
        <w:t>Mã số thuế</w:t>
      </w:r>
      <w:r w:rsidR="004D26AB" w:rsidRPr="00A0452F">
        <w:rPr>
          <w:rFonts w:ascii="Times New Roman" w:hAnsi="Times New Roman"/>
          <w:sz w:val="26"/>
          <w:szCs w:val="26"/>
          <w:lang w:val="nl-NL"/>
        </w:rPr>
        <w:tab/>
      </w:r>
      <w:r w:rsidRPr="00A0452F">
        <w:rPr>
          <w:rFonts w:ascii="Times New Roman" w:hAnsi="Times New Roman"/>
          <w:sz w:val="26"/>
          <w:szCs w:val="26"/>
          <w:lang w:val="nl-NL"/>
        </w:rPr>
        <w:t xml:space="preserve">: </w:t>
      </w:r>
      <w:r w:rsidR="000F049F" w:rsidRPr="000F049F">
        <w:rPr>
          <w:rFonts w:ascii="Times New Roman" w:hAnsi="Times New Roman"/>
          <w:sz w:val="26"/>
          <w:szCs w:val="26"/>
          <w:lang w:val="nl-NL"/>
        </w:rPr>
        <w:t>0100111384</w:t>
      </w:r>
      <w:r w:rsidRPr="00A0452F">
        <w:rPr>
          <w:rFonts w:ascii="Times New Roman" w:hAnsi="Times New Roman"/>
          <w:sz w:val="26"/>
          <w:szCs w:val="26"/>
          <w:lang w:val="nl-NL"/>
        </w:rPr>
        <w:t xml:space="preserve"> </w:t>
      </w:r>
    </w:p>
    <w:p w14:paraId="674BDEAF" w14:textId="77777777" w:rsidR="003E235B" w:rsidRDefault="00CE68F9">
      <w:pPr>
        <w:spacing w:before="40" w:after="40"/>
        <w:ind w:right="-540"/>
        <w:jc w:val="both"/>
        <w:rPr>
          <w:rFonts w:ascii="Times New Roman" w:hAnsi="Times New Roman"/>
          <w:sz w:val="26"/>
          <w:szCs w:val="26"/>
          <w:lang w:val="nl-NL"/>
        </w:rPr>
        <w:pPrChange w:id="17" w:author="MR DUA" w:date="2018-05-03T16:12:00Z">
          <w:pPr>
            <w:spacing w:before="40" w:after="40" w:line="276" w:lineRule="auto"/>
            <w:ind w:right="-540"/>
            <w:jc w:val="both"/>
          </w:pPr>
        </w:pPrChange>
      </w:pPr>
      <w:r w:rsidRPr="00A0452F">
        <w:rPr>
          <w:rFonts w:ascii="Times New Roman" w:hAnsi="Times New Roman"/>
          <w:sz w:val="26"/>
          <w:szCs w:val="26"/>
          <w:lang w:val="nl-NL"/>
        </w:rPr>
        <w:t xml:space="preserve">Tài khoản số 1: </w:t>
      </w:r>
      <w:r w:rsidR="000F049F" w:rsidRPr="000F049F">
        <w:rPr>
          <w:rFonts w:ascii="Times New Roman" w:hAnsi="Times New Roman"/>
          <w:sz w:val="26"/>
          <w:szCs w:val="26"/>
          <w:lang w:val="nl-NL"/>
        </w:rPr>
        <w:t>1500311009022</w:t>
      </w:r>
      <w:r w:rsidRPr="00A0452F">
        <w:rPr>
          <w:rFonts w:ascii="Times New Roman" w:hAnsi="Times New Roman"/>
          <w:sz w:val="26"/>
          <w:szCs w:val="26"/>
          <w:lang w:val="nl-NL"/>
        </w:rPr>
        <w:t xml:space="preserve"> -</w:t>
      </w:r>
      <w:r w:rsidR="003E235B" w:rsidRPr="00A0452F">
        <w:rPr>
          <w:rFonts w:ascii="Times New Roman" w:hAnsi="Times New Roman"/>
          <w:sz w:val="26"/>
          <w:szCs w:val="26"/>
          <w:lang w:val="nl-NL"/>
        </w:rPr>
        <w:t xml:space="preserve"> </w:t>
      </w:r>
      <w:r w:rsidR="000F049F" w:rsidRPr="000F049F">
        <w:rPr>
          <w:rFonts w:ascii="Times New Roman" w:hAnsi="Times New Roman"/>
          <w:sz w:val="26"/>
          <w:szCs w:val="26"/>
          <w:lang w:val="nl-NL"/>
        </w:rPr>
        <w:t>NH Nông nghiệp và Phát triển Nông thôn CN Hà Nội</w:t>
      </w:r>
      <w:r w:rsidR="00A0452F" w:rsidRPr="00A0452F">
        <w:rPr>
          <w:rFonts w:ascii="Times New Roman" w:hAnsi="Times New Roman"/>
          <w:sz w:val="26"/>
          <w:szCs w:val="26"/>
          <w:lang w:val="nl-NL"/>
        </w:rPr>
        <w:t>.</w:t>
      </w:r>
    </w:p>
    <w:p w14:paraId="64AAD955" w14:textId="1AC683C6" w:rsidR="00521B0B" w:rsidRPr="00521B0B" w:rsidRDefault="00521B0B">
      <w:pPr>
        <w:spacing w:before="40" w:after="40"/>
        <w:contextualSpacing/>
        <w:mirrorIndents/>
        <w:jc w:val="both"/>
        <w:rPr>
          <w:rFonts w:ascii="Times New Roman" w:hAnsi="Times New Roman"/>
          <w:sz w:val="26"/>
          <w:szCs w:val="26"/>
          <w:lang w:val="nl-NL"/>
        </w:rPr>
        <w:pPrChange w:id="18" w:author="MR DUA" w:date="2018-05-03T16:12:00Z">
          <w:pPr>
            <w:spacing w:before="40" w:after="40" w:line="276" w:lineRule="auto"/>
            <w:contextualSpacing/>
            <w:mirrorIndents/>
            <w:jc w:val="both"/>
          </w:pPr>
        </w:pPrChange>
      </w:pPr>
      <w:r>
        <w:rPr>
          <w:rFonts w:ascii="Times New Roman" w:hAnsi="Times New Roman"/>
          <w:sz w:val="26"/>
          <w:szCs w:val="26"/>
          <w:lang w:val="nl-NL"/>
        </w:rPr>
        <w:t xml:space="preserve">Thực hiện hợp đồng: Ông </w:t>
      </w:r>
      <w:r w:rsidR="00205B55">
        <w:rPr>
          <w:rFonts w:ascii="Times New Roman" w:hAnsi="Times New Roman"/>
          <w:b/>
          <w:sz w:val="26"/>
          <w:szCs w:val="26"/>
          <w:lang w:val="nl-NL"/>
        </w:rPr>
        <w:t>Nguyễn Văn Đưa</w:t>
      </w:r>
      <w:r>
        <w:rPr>
          <w:rFonts w:ascii="Times New Roman" w:hAnsi="Times New Roman"/>
          <w:b/>
          <w:sz w:val="26"/>
          <w:szCs w:val="26"/>
          <w:lang w:val="nl-NL"/>
        </w:rPr>
        <w:t xml:space="preserve">. </w:t>
      </w:r>
      <w:r w:rsidRPr="00521B0B">
        <w:rPr>
          <w:rFonts w:ascii="Times New Roman" w:hAnsi="Times New Roman"/>
          <w:sz w:val="26"/>
          <w:szCs w:val="26"/>
          <w:lang w:val="nl-NL"/>
        </w:rPr>
        <w:t xml:space="preserve">Chức vụ: </w:t>
      </w:r>
      <w:r w:rsidR="00BA49AA">
        <w:rPr>
          <w:rFonts w:ascii="Times New Roman" w:hAnsi="Times New Roman"/>
          <w:sz w:val="26"/>
          <w:szCs w:val="26"/>
          <w:lang w:val="nl-NL"/>
        </w:rPr>
        <w:t>CB</w:t>
      </w:r>
      <w:r w:rsidRPr="00521B0B">
        <w:rPr>
          <w:rFonts w:ascii="Times New Roman" w:hAnsi="Times New Roman"/>
          <w:sz w:val="26"/>
          <w:szCs w:val="26"/>
          <w:lang w:val="nl-NL"/>
        </w:rPr>
        <w:t xml:space="preserve"> Phòng </w:t>
      </w:r>
      <w:r w:rsidR="00BA49AA">
        <w:rPr>
          <w:rFonts w:ascii="Times New Roman" w:hAnsi="Times New Roman"/>
          <w:sz w:val="26"/>
          <w:szCs w:val="26"/>
          <w:lang w:val="nl-NL"/>
        </w:rPr>
        <w:t>TN</w:t>
      </w:r>
      <w:r w:rsidRPr="00521B0B">
        <w:rPr>
          <w:rFonts w:ascii="Times New Roman" w:hAnsi="Times New Roman"/>
          <w:sz w:val="26"/>
          <w:szCs w:val="26"/>
          <w:lang w:val="nl-NL"/>
        </w:rPr>
        <w:t xml:space="preserve"> Xử lý tín hiệu số</w:t>
      </w:r>
    </w:p>
    <w:p w14:paraId="09607217" w14:textId="77777777" w:rsidR="00B26FBE" w:rsidRPr="00044294" w:rsidRDefault="00B26FBE">
      <w:pPr>
        <w:spacing w:before="40" w:after="40"/>
        <w:ind w:firstLine="720"/>
        <w:jc w:val="both"/>
        <w:rPr>
          <w:rFonts w:ascii="Times New Roman" w:hAnsi="Times New Roman"/>
          <w:b/>
          <w:i/>
          <w:sz w:val="26"/>
          <w:szCs w:val="26"/>
          <w:lang w:val="nl-NL"/>
        </w:rPr>
        <w:pPrChange w:id="19" w:author="MR DUA" w:date="2018-05-03T16:12:00Z">
          <w:pPr>
            <w:spacing w:before="40" w:after="40" w:line="276" w:lineRule="auto"/>
            <w:ind w:firstLine="720"/>
            <w:jc w:val="both"/>
          </w:pPr>
        </w:pPrChange>
      </w:pPr>
      <w:r w:rsidRPr="00044294">
        <w:rPr>
          <w:rFonts w:ascii="Times New Roman" w:hAnsi="Times New Roman"/>
          <w:b/>
          <w:i/>
          <w:sz w:val="26"/>
          <w:szCs w:val="26"/>
          <w:lang w:val="nl-NL"/>
        </w:rPr>
        <w:t>Hai bên thoả thuận ký kết hợp đồng mua bán</w:t>
      </w:r>
      <w:r w:rsidR="00DA7054">
        <w:rPr>
          <w:rFonts w:ascii="Times New Roman" w:hAnsi="Times New Roman"/>
          <w:b/>
          <w:i/>
          <w:sz w:val="26"/>
          <w:szCs w:val="26"/>
          <w:lang w:val="nl-NL"/>
        </w:rPr>
        <w:t xml:space="preserve"> </w:t>
      </w:r>
      <w:r w:rsidR="000F049F">
        <w:rPr>
          <w:rFonts w:ascii="Times New Roman" w:hAnsi="Times New Roman"/>
          <w:b/>
          <w:i/>
          <w:sz w:val="26"/>
          <w:szCs w:val="26"/>
          <w:lang w:val="nl-NL"/>
        </w:rPr>
        <w:t>Thiết bị đo vòng tua</w:t>
      </w:r>
      <w:r w:rsidR="000F049F">
        <w:rPr>
          <w:rFonts w:ascii="Times New Roman" w:hAnsi="Times New Roman"/>
          <w:i/>
          <w:sz w:val="26"/>
          <w:szCs w:val="26"/>
          <w:lang w:val="nl-NL"/>
        </w:rPr>
        <w:t xml:space="preserve"> </w:t>
      </w:r>
      <w:r w:rsidR="00B00597" w:rsidRPr="00044294">
        <w:rPr>
          <w:rFonts w:ascii="Times New Roman" w:hAnsi="Times New Roman"/>
          <w:b/>
          <w:i/>
          <w:sz w:val="26"/>
          <w:szCs w:val="26"/>
          <w:lang w:val="nl-NL"/>
        </w:rPr>
        <w:t>với các điều khoản cụ thể như sau:</w:t>
      </w:r>
    </w:p>
    <w:p w14:paraId="54059886" w14:textId="77777777" w:rsidR="002D5970" w:rsidRPr="00044294" w:rsidRDefault="002D5970" w:rsidP="005B442C">
      <w:pPr>
        <w:spacing w:before="40" w:after="40" w:line="276" w:lineRule="auto"/>
        <w:ind w:right="-547"/>
        <w:jc w:val="both"/>
        <w:rPr>
          <w:rFonts w:ascii="Times New Roman" w:hAnsi="Times New Roman"/>
          <w:b/>
          <w:sz w:val="26"/>
          <w:szCs w:val="26"/>
          <w:lang w:val="nl-NL"/>
        </w:rPr>
      </w:pPr>
      <w:r w:rsidRPr="00044294">
        <w:rPr>
          <w:rFonts w:ascii="Times New Roman" w:hAnsi="Times New Roman"/>
          <w:b/>
          <w:sz w:val="26"/>
          <w:szCs w:val="26"/>
          <w:lang w:val="nl-NL"/>
        </w:rPr>
        <w:t xml:space="preserve">ĐIỀU 1. </w:t>
      </w:r>
      <w:r w:rsidR="00B00597" w:rsidRPr="00044294">
        <w:rPr>
          <w:rFonts w:ascii="Times New Roman" w:hAnsi="Times New Roman"/>
          <w:b/>
          <w:sz w:val="26"/>
          <w:szCs w:val="26"/>
          <w:lang w:val="nl-NL"/>
        </w:rPr>
        <w:t>CHỦNG LOẠI, ĐƠN GIÁ HÀNG HÓA VÀ GIÁ TRỊ HỢP ĐỒNG</w:t>
      </w:r>
      <w:r w:rsidR="00677506" w:rsidRPr="00044294">
        <w:rPr>
          <w:rFonts w:ascii="Times New Roman" w:hAnsi="Times New Roman"/>
          <w:b/>
          <w:sz w:val="26"/>
          <w:szCs w:val="26"/>
          <w:lang w:val="nl-NL"/>
        </w:rPr>
        <w:t>:</w:t>
      </w:r>
    </w:p>
    <w:p w14:paraId="75B9210C" w14:textId="61DCD157" w:rsidR="00D100EA" w:rsidRDefault="00240D3A" w:rsidP="003937E1">
      <w:pPr>
        <w:spacing w:before="40" w:after="40" w:line="276" w:lineRule="auto"/>
        <w:ind w:right="-1" w:firstLine="720"/>
        <w:jc w:val="both"/>
        <w:rPr>
          <w:rFonts w:ascii="Times New Roman" w:hAnsi="Times New Roman"/>
          <w:sz w:val="26"/>
          <w:szCs w:val="26"/>
          <w:lang w:val="nl-NL"/>
        </w:rPr>
      </w:pPr>
      <w:r w:rsidRPr="00044294">
        <w:rPr>
          <w:rFonts w:ascii="Times New Roman" w:hAnsi="Times New Roman"/>
          <w:sz w:val="26"/>
          <w:szCs w:val="26"/>
          <w:lang w:val="nl-NL"/>
        </w:rPr>
        <w:t xml:space="preserve">- </w:t>
      </w:r>
      <w:r w:rsidR="002D5970" w:rsidRPr="00044294">
        <w:rPr>
          <w:rFonts w:ascii="Times New Roman" w:hAnsi="Times New Roman"/>
          <w:sz w:val="26"/>
          <w:szCs w:val="26"/>
          <w:lang w:val="nl-NL"/>
        </w:rPr>
        <w:t xml:space="preserve">Bên A đồng ý mua, bên B đồng ý bán </w:t>
      </w:r>
      <w:r w:rsidR="000F049F">
        <w:rPr>
          <w:rFonts w:ascii="Times New Roman" w:hAnsi="Times New Roman"/>
          <w:sz w:val="26"/>
          <w:szCs w:val="26"/>
          <w:lang w:val="nl-NL"/>
        </w:rPr>
        <w:t>thiết bị</w:t>
      </w:r>
      <w:r w:rsidR="00DA7054">
        <w:rPr>
          <w:rFonts w:ascii="Times New Roman" w:hAnsi="Times New Roman"/>
          <w:sz w:val="26"/>
          <w:szCs w:val="26"/>
          <w:lang w:val="nl-NL"/>
        </w:rPr>
        <w:t xml:space="preserve"> </w:t>
      </w:r>
      <w:r w:rsidR="009C716E" w:rsidRPr="00044294">
        <w:rPr>
          <w:rFonts w:ascii="Times New Roman" w:hAnsi="Times New Roman"/>
          <w:sz w:val="26"/>
          <w:szCs w:val="26"/>
          <w:lang w:val="nl-NL"/>
        </w:rPr>
        <w:t xml:space="preserve">với chủng loại và số lượng </w:t>
      </w:r>
      <w:r w:rsidR="00D67EFC" w:rsidRPr="00044294">
        <w:rPr>
          <w:rFonts w:ascii="Times New Roman" w:hAnsi="Times New Roman"/>
          <w:sz w:val="26"/>
          <w:szCs w:val="26"/>
          <w:lang w:val="nl-NL"/>
        </w:rPr>
        <w:t xml:space="preserve">như </w:t>
      </w:r>
      <w:r w:rsidR="002D5970" w:rsidRPr="00044294">
        <w:rPr>
          <w:rFonts w:ascii="Times New Roman" w:hAnsi="Times New Roman"/>
          <w:sz w:val="26"/>
          <w:szCs w:val="26"/>
          <w:lang w:val="nl-NL"/>
        </w:rPr>
        <w:t>sau:</w:t>
      </w:r>
    </w:p>
    <w:tbl>
      <w:tblPr>
        <w:tblW w:w="5224" w:type="pct"/>
        <w:tblLayout w:type="fixed"/>
        <w:tblLook w:val="0000" w:firstRow="0" w:lastRow="0" w:firstColumn="0" w:lastColumn="0" w:noHBand="0" w:noVBand="0"/>
      </w:tblPr>
      <w:tblGrid>
        <w:gridCol w:w="681"/>
        <w:gridCol w:w="4698"/>
        <w:gridCol w:w="994"/>
        <w:gridCol w:w="853"/>
        <w:gridCol w:w="501"/>
        <w:gridCol w:w="775"/>
        <w:gridCol w:w="915"/>
        <w:gridCol w:w="642"/>
      </w:tblGrid>
      <w:tr w:rsidR="009537E6" w:rsidRPr="00044294" w14:paraId="6E535F0A" w14:textId="77777777" w:rsidTr="00061FEB">
        <w:trPr>
          <w:trHeight w:val="630"/>
        </w:trPr>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171554E4" w14:textId="77777777" w:rsidR="005C2C9C" w:rsidRPr="009537E6" w:rsidRDefault="005C2C9C" w:rsidP="009537E6">
            <w:pPr>
              <w:jc w:val="center"/>
              <w:rPr>
                <w:rFonts w:ascii="Times New Roman" w:hAnsi="Times New Roman"/>
                <w:sz w:val="26"/>
                <w:szCs w:val="26"/>
                <w:lang w:val="nl-NL"/>
              </w:rPr>
            </w:pPr>
            <w:r w:rsidRPr="009537E6">
              <w:rPr>
                <w:rFonts w:ascii="Times New Roman" w:hAnsi="Times New Roman"/>
                <w:sz w:val="26"/>
                <w:szCs w:val="26"/>
                <w:lang w:val="nl-NL"/>
              </w:rPr>
              <w:t>TT</w:t>
            </w:r>
          </w:p>
        </w:tc>
        <w:tc>
          <w:tcPr>
            <w:tcW w:w="2335" w:type="pct"/>
            <w:tcBorders>
              <w:top w:val="single" w:sz="4" w:space="0" w:color="auto"/>
              <w:left w:val="nil"/>
              <w:bottom w:val="single" w:sz="4" w:space="0" w:color="auto"/>
              <w:right w:val="single" w:sz="4" w:space="0" w:color="auto"/>
            </w:tcBorders>
            <w:shd w:val="clear" w:color="auto" w:fill="auto"/>
            <w:vAlign w:val="center"/>
          </w:tcPr>
          <w:p w14:paraId="28666899"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Tên hàng hóa</w:t>
            </w:r>
          </w:p>
        </w:tc>
        <w:tc>
          <w:tcPr>
            <w:tcW w:w="494" w:type="pct"/>
            <w:tcBorders>
              <w:top w:val="single" w:sz="4" w:space="0" w:color="auto"/>
              <w:left w:val="nil"/>
              <w:bottom w:val="single" w:sz="4" w:space="0" w:color="auto"/>
              <w:right w:val="single" w:sz="4" w:space="0" w:color="auto"/>
            </w:tcBorders>
            <w:shd w:val="clear" w:color="auto" w:fill="auto"/>
            <w:vAlign w:val="center"/>
          </w:tcPr>
          <w:p w14:paraId="7BC79124"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ĐVT</w:t>
            </w:r>
          </w:p>
        </w:tc>
        <w:tc>
          <w:tcPr>
            <w:tcW w:w="424" w:type="pct"/>
            <w:tcBorders>
              <w:top w:val="single" w:sz="4" w:space="0" w:color="auto"/>
              <w:left w:val="single" w:sz="4" w:space="0" w:color="auto"/>
              <w:bottom w:val="single" w:sz="4" w:space="0" w:color="auto"/>
              <w:right w:val="single" w:sz="4" w:space="0" w:color="auto"/>
            </w:tcBorders>
            <w:vAlign w:val="center"/>
          </w:tcPr>
          <w:p w14:paraId="321810EF"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Số lượng</w:t>
            </w:r>
          </w:p>
        </w:tc>
        <w:tc>
          <w:tcPr>
            <w:tcW w:w="634" w:type="pct"/>
            <w:gridSpan w:val="2"/>
            <w:tcBorders>
              <w:top w:val="single" w:sz="4" w:space="0" w:color="auto"/>
              <w:left w:val="single" w:sz="4" w:space="0" w:color="auto"/>
              <w:bottom w:val="single" w:sz="4" w:space="0" w:color="auto"/>
              <w:right w:val="single" w:sz="4" w:space="0" w:color="auto"/>
            </w:tcBorders>
            <w:vAlign w:val="center"/>
          </w:tcPr>
          <w:p w14:paraId="604E683B"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Đơn giá (VNĐ)</w:t>
            </w: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3B017D3F"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Thành tiền</w:t>
            </w:r>
          </w:p>
          <w:p w14:paraId="432E9D3F" w14:textId="77777777" w:rsidR="005C2C9C" w:rsidRPr="009537E6" w:rsidRDefault="005C2C9C" w:rsidP="009537E6">
            <w:pPr>
              <w:jc w:val="center"/>
              <w:rPr>
                <w:rFonts w:ascii="Times New Roman" w:hAnsi="Times New Roman"/>
                <w:bCs/>
                <w:sz w:val="26"/>
                <w:szCs w:val="26"/>
              </w:rPr>
            </w:pPr>
            <w:r w:rsidRPr="009537E6">
              <w:rPr>
                <w:rFonts w:ascii="Times New Roman" w:hAnsi="Times New Roman"/>
                <w:bCs/>
                <w:sz w:val="26"/>
                <w:szCs w:val="26"/>
              </w:rPr>
              <w:t>(VNĐ)</w:t>
            </w:r>
          </w:p>
        </w:tc>
      </w:tr>
      <w:tr w:rsidR="009537E6" w:rsidRPr="00044294" w14:paraId="46B7EF35" w14:textId="77777777" w:rsidTr="00061FEB">
        <w:trPr>
          <w:trHeight w:val="630"/>
        </w:trPr>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0F71E4B8" w14:textId="77777777" w:rsidR="005C2C9C" w:rsidRPr="005C2C9C" w:rsidRDefault="005C2C9C" w:rsidP="009537E6">
            <w:pPr>
              <w:jc w:val="center"/>
              <w:rPr>
                <w:rFonts w:ascii="Times New Roman" w:hAnsi="Times New Roman"/>
                <w:sz w:val="26"/>
                <w:szCs w:val="26"/>
                <w:lang w:val="nl-NL"/>
              </w:rPr>
            </w:pPr>
            <w:r w:rsidRPr="005C2C9C">
              <w:rPr>
                <w:rFonts w:ascii="Times New Roman" w:hAnsi="Times New Roman"/>
                <w:sz w:val="26"/>
                <w:szCs w:val="26"/>
                <w:lang w:val="nl-NL"/>
              </w:rPr>
              <w:t>1</w:t>
            </w:r>
          </w:p>
        </w:tc>
        <w:tc>
          <w:tcPr>
            <w:tcW w:w="2335" w:type="pct"/>
            <w:tcBorders>
              <w:top w:val="single" w:sz="4" w:space="0" w:color="auto"/>
              <w:left w:val="nil"/>
              <w:bottom w:val="single" w:sz="4" w:space="0" w:color="auto"/>
              <w:right w:val="single" w:sz="4" w:space="0" w:color="auto"/>
            </w:tcBorders>
            <w:shd w:val="clear" w:color="auto" w:fill="auto"/>
            <w:vAlign w:val="center"/>
          </w:tcPr>
          <w:p w14:paraId="540B6E47" w14:textId="77777777" w:rsidR="005C2C9C" w:rsidRPr="00DA7054" w:rsidRDefault="005C2C9C" w:rsidP="009537E6">
            <w:pPr>
              <w:rPr>
                <w:rFonts w:ascii="Times New Roman" w:hAnsi="Times New Roman"/>
                <w:b/>
                <w:color w:val="000000"/>
                <w:sz w:val="26"/>
                <w:szCs w:val="26"/>
              </w:rPr>
            </w:pPr>
            <w:r>
              <w:rPr>
                <w:rFonts w:ascii="Times New Roman" w:hAnsi="Times New Roman"/>
                <w:b/>
                <w:color w:val="000000"/>
                <w:sz w:val="26"/>
                <w:szCs w:val="26"/>
              </w:rPr>
              <w:t>Thiết bị đo vòng tua máy công trình</w:t>
            </w:r>
          </w:p>
          <w:p w14:paraId="559284B7" w14:textId="77777777" w:rsidR="005C2C9C" w:rsidRPr="00DA7054" w:rsidRDefault="005C2C9C" w:rsidP="009537E6">
            <w:pPr>
              <w:rPr>
                <w:rFonts w:ascii="Times New Roman" w:hAnsi="Times New Roman"/>
                <w:color w:val="000000"/>
                <w:sz w:val="26"/>
                <w:szCs w:val="26"/>
              </w:rPr>
            </w:pPr>
            <w:r>
              <w:rPr>
                <w:rFonts w:ascii="Times New Roman" w:hAnsi="Times New Roman"/>
                <w:color w:val="000000"/>
                <w:sz w:val="26"/>
                <w:szCs w:val="26"/>
              </w:rPr>
              <w:t>- Lấy dữ liệu từ cảm biến tiệm cận hoặc lấy tín hiệu xung.</w:t>
            </w:r>
          </w:p>
          <w:p w14:paraId="1D97CAF1" w14:textId="77777777" w:rsidR="005C2C9C" w:rsidRDefault="005C2C9C" w:rsidP="009537E6">
            <w:pPr>
              <w:rPr>
                <w:rFonts w:ascii="Times New Roman" w:hAnsi="Times New Roman"/>
                <w:color w:val="000000"/>
                <w:sz w:val="26"/>
                <w:szCs w:val="26"/>
              </w:rPr>
            </w:pPr>
            <w:r>
              <w:rPr>
                <w:rFonts w:ascii="Times New Roman" w:hAnsi="Times New Roman"/>
                <w:color w:val="000000"/>
                <w:sz w:val="26"/>
                <w:szCs w:val="26"/>
              </w:rPr>
              <w:t>- Tích hợp định vị GPS</w:t>
            </w:r>
          </w:p>
          <w:p w14:paraId="5470F228" w14:textId="727FD911" w:rsidR="00EB1E69" w:rsidRPr="00EB1E69" w:rsidRDefault="00EB1E69" w:rsidP="009537E6">
            <w:pPr>
              <w:rPr>
                <w:rFonts w:ascii="Times New Roman" w:hAnsi="Times New Roman"/>
                <w:b/>
                <w:bCs/>
                <w:i/>
                <w:sz w:val="26"/>
                <w:szCs w:val="26"/>
              </w:rPr>
            </w:pPr>
            <w:r w:rsidRPr="00EB1E69">
              <w:rPr>
                <w:rFonts w:ascii="Times New Roman" w:hAnsi="Times New Roman"/>
                <w:b/>
                <w:bCs/>
                <w:i/>
                <w:sz w:val="26"/>
                <w:szCs w:val="26"/>
              </w:rPr>
              <w:t>(Tiêu chuẩn thiết bị theo phụ lục 01)</w:t>
            </w:r>
          </w:p>
        </w:tc>
        <w:tc>
          <w:tcPr>
            <w:tcW w:w="494" w:type="pct"/>
            <w:tcBorders>
              <w:top w:val="single" w:sz="4" w:space="0" w:color="auto"/>
              <w:left w:val="nil"/>
              <w:bottom w:val="single" w:sz="4" w:space="0" w:color="auto"/>
              <w:right w:val="single" w:sz="4" w:space="0" w:color="auto"/>
            </w:tcBorders>
            <w:shd w:val="clear" w:color="auto" w:fill="auto"/>
            <w:vAlign w:val="center"/>
          </w:tcPr>
          <w:p w14:paraId="0C06D747" w14:textId="77777777" w:rsidR="005C2C9C" w:rsidRPr="00D04FF3" w:rsidRDefault="005C2C9C" w:rsidP="009537E6">
            <w:pPr>
              <w:jc w:val="center"/>
              <w:rPr>
                <w:rFonts w:ascii="Times New Roman" w:hAnsi="Times New Roman"/>
                <w:bCs/>
                <w:sz w:val="26"/>
                <w:szCs w:val="26"/>
              </w:rPr>
            </w:pPr>
            <w:r w:rsidRPr="00D04FF3">
              <w:rPr>
                <w:rFonts w:ascii="Times New Roman" w:hAnsi="Times New Roman"/>
                <w:bCs/>
                <w:sz w:val="26"/>
                <w:szCs w:val="26"/>
              </w:rPr>
              <w:t>Chiếc</w:t>
            </w:r>
          </w:p>
        </w:tc>
        <w:tc>
          <w:tcPr>
            <w:tcW w:w="424" w:type="pct"/>
            <w:tcBorders>
              <w:top w:val="single" w:sz="4" w:space="0" w:color="auto"/>
              <w:left w:val="single" w:sz="4" w:space="0" w:color="auto"/>
              <w:bottom w:val="single" w:sz="4" w:space="0" w:color="auto"/>
              <w:right w:val="single" w:sz="4" w:space="0" w:color="auto"/>
            </w:tcBorders>
            <w:vAlign w:val="center"/>
          </w:tcPr>
          <w:p w14:paraId="7D7D8419" w14:textId="77777777" w:rsidR="005C2C9C" w:rsidRPr="00D04FF3" w:rsidRDefault="005C2C9C" w:rsidP="009537E6">
            <w:pPr>
              <w:jc w:val="center"/>
              <w:rPr>
                <w:rFonts w:ascii="Times New Roman" w:hAnsi="Times New Roman"/>
                <w:bCs/>
                <w:sz w:val="26"/>
                <w:szCs w:val="26"/>
              </w:rPr>
            </w:pPr>
            <w:r w:rsidRPr="00D04FF3">
              <w:rPr>
                <w:rFonts w:ascii="Times New Roman" w:hAnsi="Times New Roman"/>
                <w:bCs/>
                <w:sz w:val="26"/>
                <w:szCs w:val="26"/>
              </w:rPr>
              <w:t>50</w:t>
            </w:r>
          </w:p>
        </w:tc>
        <w:tc>
          <w:tcPr>
            <w:tcW w:w="634" w:type="pct"/>
            <w:gridSpan w:val="2"/>
            <w:tcBorders>
              <w:top w:val="single" w:sz="4" w:space="0" w:color="auto"/>
              <w:left w:val="single" w:sz="4" w:space="0" w:color="auto"/>
              <w:bottom w:val="single" w:sz="4" w:space="0" w:color="auto"/>
              <w:right w:val="single" w:sz="4" w:space="0" w:color="auto"/>
            </w:tcBorders>
            <w:vAlign w:val="center"/>
          </w:tcPr>
          <w:p w14:paraId="5341B3F5" w14:textId="0863CABA" w:rsidR="005C2C9C" w:rsidRPr="00D04FF3" w:rsidRDefault="005C2C9C" w:rsidP="009537E6">
            <w:pPr>
              <w:jc w:val="center"/>
              <w:rPr>
                <w:rFonts w:ascii="Times New Roman" w:hAnsi="Times New Roman"/>
                <w:bCs/>
                <w:sz w:val="26"/>
                <w:szCs w:val="26"/>
              </w:rPr>
            </w:pPr>
            <w:r w:rsidRPr="00D04FF3">
              <w:rPr>
                <w:rFonts w:ascii="Times New Roman" w:hAnsi="Times New Roman"/>
                <w:bCs/>
                <w:sz w:val="26"/>
                <w:szCs w:val="26"/>
              </w:rPr>
              <w:t>3.370.000</w:t>
            </w: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1AA1A808" w14:textId="0EC570B0" w:rsidR="005C2C9C" w:rsidRPr="00D04FF3" w:rsidRDefault="009537E6" w:rsidP="009537E6">
            <w:pPr>
              <w:jc w:val="right"/>
              <w:rPr>
                <w:rFonts w:ascii="Times New Roman" w:hAnsi="Times New Roman"/>
                <w:bCs/>
                <w:sz w:val="26"/>
                <w:szCs w:val="26"/>
              </w:rPr>
            </w:pPr>
            <w:r w:rsidRPr="00D04FF3">
              <w:rPr>
                <w:rFonts w:ascii="Times New Roman" w:hAnsi="Times New Roman"/>
                <w:bCs/>
                <w:sz w:val="26"/>
                <w:szCs w:val="26"/>
              </w:rPr>
              <w:t>168</w:t>
            </w:r>
            <w:r w:rsidR="005C2C9C" w:rsidRPr="00D04FF3">
              <w:rPr>
                <w:rFonts w:ascii="Times New Roman" w:hAnsi="Times New Roman"/>
                <w:bCs/>
                <w:sz w:val="26"/>
                <w:szCs w:val="26"/>
              </w:rPr>
              <w:t>.500.000</w:t>
            </w:r>
          </w:p>
        </w:tc>
      </w:tr>
      <w:tr w:rsidR="005C2C9C" w:rsidRPr="00044294" w14:paraId="210EE5BF" w14:textId="77777777" w:rsidTr="00AA1D0B">
        <w:trPr>
          <w:trHeight w:val="293"/>
        </w:trPr>
        <w:tc>
          <w:tcPr>
            <w:tcW w:w="422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6095DA" w14:textId="77777777" w:rsidR="005C2C9C" w:rsidRPr="00D04FF3" w:rsidRDefault="005C2C9C" w:rsidP="00061FEB">
            <w:pPr>
              <w:spacing w:before="100" w:beforeAutospacing="1" w:after="100" w:afterAutospacing="1"/>
              <w:jc w:val="right"/>
              <w:rPr>
                <w:rFonts w:ascii="Times New Roman" w:hAnsi="Times New Roman"/>
                <w:color w:val="000000"/>
                <w:sz w:val="26"/>
                <w:szCs w:val="26"/>
              </w:rPr>
            </w:pPr>
            <w:r w:rsidRPr="00D04FF3">
              <w:rPr>
                <w:rFonts w:ascii="Times New Roman" w:hAnsi="Times New Roman"/>
                <w:color w:val="000000"/>
                <w:sz w:val="26"/>
                <w:szCs w:val="26"/>
              </w:rPr>
              <w:t>VAT 10%</w:t>
            </w: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29619E9E" w14:textId="224985B9" w:rsidR="005C2C9C" w:rsidRPr="00D04FF3" w:rsidRDefault="005C2C9C" w:rsidP="00061FEB">
            <w:pPr>
              <w:spacing w:before="100" w:beforeAutospacing="1" w:after="100" w:afterAutospacing="1"/>
              <w:jc w:val="right"/>
              <w:rPr>
                <w:rFonts w:ascii="Times New Roman" w:hAnsi="Times New Roman"/>
                <w:color w:val="000000"/>
                <w:sz w:val="26"/>
                <w:szCs w:val="26"/>
              </w:rPr>
            </w:pPr>
            <w:r w:rsidRPr="00D04FF3">
              <w:rPr>
                <w:rFonts w:ascii="Times New Roman" w:hAnsi="Times New Roman"/>
                <w:color w:val="000000"/>
                <w:sz w:val="26"/>
                <w:szCs w:val="26"/>
              </w:rPr>
              <w:t>1</w:t>
            </w:r>
            <w:r w:rsidR="009537E6" w:rsidRPr="00D04FF3">
              <w:rPr>
                <w:rFonts w:ascii="Times New Roman" w:hAnsi="Times New Roman"/>
                <w:color w:val="000000"/>
                <w:sz w:val="26"/>
                <w:szCs w:val="26"/>
              </w:rPr>
              <w:t>6</w:t>
            </w:r>
            <w:r w:rsidRPr="00D04FF3">
              <w:rPr>
                <w:rFonts w:ascii="Times New Roman" w:hAnsi="Times New Roman"/>
                <w:color w:val="000000"/>
                <w:sz w:val="26"/>
                <w:szCs w:val="26"/>
              </w:rPr>
              <w:t>.</w:t>
            </w:r>
            <w:r w:rsidR="009537E6" w:rsidRPr="00D04FF3">
              <w:rPr>
                <w:rFonts w:ascii="Times New Roman" w:hAnsi="Times New Roman"/>
                <w:color w:val="000000"/>
                <w:sz w:val="26"/>
                <w:szCs w:val="26"/>
              </w:rPr>
              <w:t>85</w:t>
            </w:r>
            <w:r w:rsidRPr="00D04FF3">
              <w:rPr>
                <w:rFonts w:ascii="Times New Roman" w:hAnsi="Times New Roman"/>
                <w:color w:val="000000"/>
                <w:sz w:val="26"/>
                <w:szCs w:val="26"/>
              </w:rPr>
              <w:t>0.000</w:t>
            </w:r>
          </w:p>
        </w:tc>
      </w:tr>
      <w:tr w:rsidR="005C2C9C" w:rsidRPr="00044294" w14:paraId="40473184" w14:textId="77777777" w:rsidTr="00AA1D0B">
        <w:trPr>
          <w:trHeight w:val="413"/>
        </w:trPr>
        <w:tc>
          <w:tcPr>
            <w:tcW w:w="422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53909BC4" w14:textId="77777777" w:rsidR="005C2C9C" w:rsidRPr="00044294" w:rsidRDefault="005C2C9C" w:rsidP="00061FEB">
            <w:pPr>
              <w:spacing w:before="100" w:beforeAutospacing="1" w:after="100" w:afterAutospacing="1"/>
              <w:jc w:val="right"/>
              <w:rPr>
                <w:rFonts w:ascii="Times New Roman" w:hAnsi="Times New Roman"/>
                <w:b/>
                <w:sz w:val="26"/>
                <w:szCs w:val="26"/>
              </w:rPr>
            </w:pPr>
            <w:r w:rsidRPr="00044294">
              <w:rPr>
                <w:rFonts w:ascii="Times New Roman" w:hAnsi="Times New Roman"/>
                <w:b/>
                <w:sz w:val="26"/>
                <w:szCs w:val="26"/>
              </w:rPr>
              <w:t>Tổng cộng</w:t>
            </w:r>
          </w:p>
        </w:tc>
        <w:tc>
          <w:tcPr>
            <w:tcW w:w="775" w:type="pct"/>
            <w:gridSpan w:val="2"/>
            <w:tcBorders>
              <w:top w:val="single" w:sz="4" w:space="0" w:color="auto"/>
              <w:left w:val="single" w:sz="4" w:space="0" w:color="auto"/>
              <w:bottom w:val="single" w:sz="4" w:space="0" w:color="auto"/>
              <w:right w:val="single" w:sz="4" w:space="0" w:color="auto"/>
            </w:tcBorders>
            <w:vAlign w:val="center"/>
          </w:tcPr>
          <w:p w14:paraId="6DB47DB3" w14:textId="0B8EC467" w:rsidR="005C2C9C" w:rsidRPr="00210735" w:rsidRDefault="009537E6" w:rsidP="00061FEB">
            <w:pPr>
              <w:spacing w:before="100" w:beforeAutospacing="1" w:after="100" w:afterAutospacing="1"/>
              <w:jc w:val="right"/>
              <w:rPr>
                <w:rFonts w:ascii="Times New Roman" w:hAnsi="Times New Roman"/>
                <w:b/>
                <w:sz w:val="26"/>
                <w:szCs w:val="26"/>
              </w:rPr>
            </w:pPr>
            <w:r>
              <w:rPr>
                <w:rFonts w:ascii="Times New Roman" w:hAnsi="Times New Roman"/>
                <w:b/>
                <w:sz w:val="26"/>
                <w:szCs w:val="26"/>
              </w:rPr>
              <w:t>185</w:t>
            </w:r>
            <w:r w:rsidR="005C2C9C">
              <w:rPr>
                <w:rFonts w:ascii="Times New Roman" w:hAnsi="Times New Roman"/>
                <w:b/>
                <w:sz w:val="26"/>
                <w:szCs w:val="26"/>
              </w:rPr>
              <w:t>.3</w:t>
            </w:r>
            <w:r>
              <w:rPr>
                <w:rFonts w:ascii="Times New Roman" w:hAnsi="Times New Roman"/>
                <w:b/>
                <w:sz w:val="26"/>
                <w:szCs w:val="26"/>
              </w:rPr>
              <w:t>5</w:t>
            </w:r>
            <w:r w:rsidR="005C2C9C">
              <w:rPr>
                <w:rFonts w:ascii="Times New Roman" w:hAnsi="Times New Roman"/>
                <w:b/>
                <w:sz w:val="26"/>
                <w:szCs w:val="26"/>
              </w:rPr>
              <w:t>0.000</w:t>
            </w:r>
          </w:p>
        </w:tc>
      </w:tr>
      <w:tr w:rsidR="009537E6" w:rsidRPr="00044294" w14:paraId="43C3DD8F" w14:textId="77777777" w:rsidTr="009537E6">
        <w:trPr>
          <w:gridAfter w:val="1"/>
          <w:wAfter w:w="642" w:type="dxa"/>
          <w:trHeight w:val="558"/>
          <w:ins w:id="20" w:author="MR DUA" w:date="2018-05-03T15:55:00Z"/>
        </w:trPr>
        <w:tc>
          <w:tcPr>
            <w:tcW w:w="384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BA8A040" w14:textId="0ABC1AD0" w:rsidR="00664AF9" w:rsidRPr="00664AF9" w:rsidRDefault="00664AF9" w:rsidP="00794D79">
            <w:pPr>
              <w:spacing w:line="264" w:lineRule="auto"/>
              <w:jc w:val="right"/>
              <w:rPr>
                <w:ins w:id="21" w:author="MR DUA" w:date="2018-05-03T15:55:00Z"/>
                <w:rFonts w:ascii="Times New Roman" w:hAnsi="Times New Roman"/>
                <w:b/>
                <w:color w:val="000000"/>
                <w:sz w:val="26"/>
                <w:szCs w:val="26"/>
                <w:rPrChange w:id="22" w:author="MR DUA" w:date="2018-05-03T16:00:00Z">
                  <w:rPr>
                    <w:ins w:id="23" w:author="MR DUA" w:date="2018-05-03T15:55:00Z"/>
                    <w:rFonts w:ascii="Times New Roman" w:hAnsi="Times New Roman"/>
                    <w:color w:val="000000"/>
                    <w:sz w:val="26"/>
                    <w:szCs w:val="26"/>
                  </w:rPr>
                </w:rPrChange>
              </w:rPr>
            </w:pPr>
            <w:ins w:id="24" w:author="MR DUA" w:date="2018-05-03T16:00:00Z">
              <w:r w:rsidRPr="00664AF9">
                <w:rPr>
                  <w:rFonts w:ascii="Times New Roman" w:hAnsi="Times New Roman"/>
                  <w:b/>
                  <w:color w:val="000000"/>
                  <w:sz w:val="26"/>
                  <w:szCs w:val="26"/>
                  <w:rPrChange w:id="25" w:author="MR DUA" w:date="2018-05-03T16:00:00Z">
                    <w:rPr>
                      <w:rFonts w:ascii="Times New Roman" w:hAnsi="Times New Roman"/>
                      <w:color w:val="000000"/>
                      <w:sz w:val="26"/>
                      <w:szCs w:val="26"/>
                    </w:rPr>
                  </w:rPrChange>
                </w:rPr>
                <w:t>VAT 10%</w:t>
              </w:r>
            </w:ins>
          </w:p>
        </w:tc>
        <w:tc>
          <w:tcPr>
            <w:tcW w:w="840" w:type="pct"/>
            <w:gridSpan w:val="2"/>
            <w:tcBorders>
              <w:top w:val="single" w:sz="4" w:space="0" w:color="auto"/>
              <w:left w:val="single" w:sz="4" w:space="0" w:color="auto"/>
              <w:bottom w:val="single" w:sz="4" w:space="0" w:color="auto"/>
              <w:right w:val="single" w:sz="4" w:space="0" w:color="auto"/>
            </w:tcBorders>
            <w:vAlign w:val="center"/>
          </w:tcPr>
          <w:p w14:paraId="0F18C17F" w14:textId="2939933D" w:rsidR="00664AF9" w:rsidRPr="00664AF9" w:rsidRDefault="00664AF9" w:rsidP="00794D79">
            <w:pPr>
              <w:spacing w:line="264" w:lineRule="auto"/>
              <w:jc w:val="right"/>
              <w:rPr>
                <w:ins w:id="26" w:author="MR DUA" w:date="2018-05-03T15:55:00Z"/>
                <w:rFonts w:ascii="Times New Roman" w:hAnsi="Times New Roman"/>
                <w:color w:val="000000"/>
                <w:sz w:val="26"/>
                <w:szCs w:val="26"/>
              </w:rPr>
            </w:pPr>
            <w:ins w:id="27" w:author="MR DUA" w:date="2018-05-03T16:01:00Z">
              <w:r w:rsidRPr="00664AF9">
                <w:rPr>
                  <w:rFonts w:ascii="Times New Roman" w:hAnsi="Times New Roman"/>
                  <w:color w:val="000000"/>
                  <w:sz w:val="26"/>
                  <w:szCs w:val="26"/>
                  <w:rPrChange w:id="28" w:author="MR DUA" w:date="2018-05-03T16:01:00Z">
                    <w:rPr>
                      <w:rFonts w:ascii="Times New Roman" w:hAnsi="Times New Roman"/>
                      <w:b/>
                      <w:color w:val="000000"/>
                      <w:sz w:val="26"/>
                      <w:szCs w:val="26"/>
                    </w:rPr>
                  </w:rPrChange>
                </w:rPr>
                <w:t>1</w:t>
              </w:r>
              <w:del w:id="29" w:author="Ngoc Son Nguyen" w:date="2018-05-03T16:27:00Z">
                <w:r w:rsidRPr="00664AF9" w:rsidDel="006D10DF">
                  <w:rPr>
                    <w:rFonts w:ascii="Times New Roman" w:hAnsi="Times New Roman"/>
                    <w:color w:val="000000"/>
                    <w:sz w:val="26"/>
                    <w:szCs w:val="26"/>
                    <w:rPrChange w:id="30" w:author="MR DUA" w:date="2018-05-03T16:01:00Z">
                      <w:rPr>
                        <w:rFonts w:ascii="Times New Roman" w:hAnsi="Times New Roman"/>
                        <w:b/>
                        <w:color w:val="000000"/>
                        <w:sz w:val="26"/>
                        <w:szCs w:val="26"/>
                      </w:rPr>
                    </w:rPrChange>
                  </w:rPr>
                  <w:delText>5</w:delText>
                </w:r>
              </w:del>
            </w:ins>
            <w:ins w:id="31" w:author="Ngoc Son Nguyen" w:date="2018-05-03T16:27:00Z">
              <w:r w:rsidR="006D10DF">
                <w:rPr>
                  <w:rFonts w:ascii="Times New Roman" w:hAnsi="Times New Roman"/>
                  <w:color w:val="000000"/>
                  <w:sz w:val="26"/>
                  <w:szCs w:val="26"/>
                </w:rPr>
                <w:t>6</w:t>
              </w:r>
            </w:ins>
            <w:ins w:id="32" w:author="MR DUA" w:date="2018-05-03T16:01:00Z">
              <w:r w:rsidRPr="00664AF9">
                <w:rPr>
                  <w:rFonts w:ascii="Times New Roman" w:hAnsi="Times New Roman"/>
                  <w:color w:val="000000"/>
                  <w:sz w:val="26"/>
                  <w:szCs w:val="26"/>
                  <w:rPrChange w:id="33" w:author="MR DUA" w:date="2018-05-03T16:01:00Z">
                    <w:rPr>
                      <w:rFonts w:ascii="Times New Roman" w:hAnsi="Times New Roman"/>
                      <w:b/>
                      <w:color w:val="000000"/>
                      <w:sz w:val="26"/>
                      <w:szCs w:val="26"/>
                    </w:rPr>
                  </w:rPrChange>
                </w:rPr>
                <w:t>.</w:t>
              </w:r>
              <w:del w:id="34" w:author="Ngoc Son Nguyen" w:date="2018-05-03T16:27:00Z">
                <w:r w:rsidRPr="00664AF9" w:rsidDel="006D10DF">
                  <w:rPr>
                    <w:rFonts w:ascii="Times New Roman" w:hAnsi="Times New Roman"/>
                    <w:color w:val="000000"/>
                    <w:sz w:val="26"/>
                    <w:szCs w:val="26"/>
                    <w:rPrChange w:id="35" w:author="MR DUA" w:date="2018-05-03T16:01:00Z">
                      <w:rPr>
                        <w:rFonts w:ascii="Times New Roman" w:hAnsi="Times New Roman"/>
                        <w:b/>
                        <w:color w:val="000000"/>
                        <w:sz w:val="26"/>
                        <w:szCs w:val="26"/>
                      </w:rPr>
                    </w:rPrChange>
                  </w:rPr>
                  <w:delText>3</w:delText>
                </w:r>
              </w:del>
            </w:ins>
            <w:ins w:id="36" w:author="Ngoc Son Nguyen" w:date="2018-05-03T16:27:00Z">
              <w:r w:rsidR="006D10DF">
                <w:rPr>
                  <w:rFonts w:ascii="Times New Roman" w:hAnsi="Times New Roman"/>
                  <w:color w:val="000000"/>
                  <w:sz w:val="26"/>
                  <w:szCs w:val="26"/>
                </w:rPr>
                <w:t>9</w:t>
              </w:r>
            </w:ins>
            <w:ins w:id="37" w:author="MR DUA" w:date="2018-05-03T16:01:00Z">
              <w:r w:rsidRPr="00664AF9">
                <w:rPr>
                  <w:rFonts w:ascii="Times New Roman" w:hAnsi="Times New Roman"/>
                  <w:color w:val="000000"/>
                  <w:sz w:val="26"/>
                  <w:szCs w:val="26"/>
                  <w:rPrChange w:id="38" w:author="MR DUA" w:date="2018-05-03T16:01:00Z">
                    <w:rPr>
                      <w:rFonts w:ascii="Times New Roman" w:hAnsi="Times New Roman"/>
                      <w:b/>
                      <w:color w:val="000000"/>
                      <w:sz w:val="26"/>
                      <w:szCs w:val="26"/>
                    </w:rPr>
                  </w:rPrChange>
                </w:rPr>
                <w:t>00.000</w:t>
              </w:r>
            </w:ins>
          </w:p>
        </w:tc>
      </w:tr>
    </w:tbl>
    <w:p w14:paraId="4291618B" w14:textId="3750384A" w:rsidR="000A2ACC" w:rsidRDefault="00697EDA" w:rsidP="00435B6F">
      <w:pPr>
        <w:spacing w:before="240" w:after="40" w:line="276" w:lineRule="auto"/>
        <w:jc w:val="center"/>
        <w:rPr>
          <w:rFonts w:ascii="Times New Roman" w:hAnsi="Times New Roman"/>
          <w:i/>
          <w:sz w:val="26"/>
          <w:szCs w:val="26"/>
        </w:rPr>
      </w:pPr>
      <w:r w:rsidRPr="00044294">
        <w:rPr>
          <w:rFonts w:ascii="Times New Roman" w:hAnsi="Times New Roman"/>
          <w:i/>
          <w:sz w:val="26"/>
          <w:szCs w:val="26"/>
        </w:rPr>
        <w:lastRenderedPageBreak/>
        <w:t>(Bằng chữ:</w:t>
      </w:r>
      <w:r w:rsidR="004C7325">
        <w:rPr>
          <w:rFonts w:ascii="Times New Roman" w:hAnsi="Times New Roman"/>
          <w:i/>
          <w:sz w:val="26"/>
          <w:szCs w:val="26"/>
        </w:rPr>
        <w:t xml:space="preserve"> </w:t>
      </w:r>
      <w:r w:rsidR="007C195D">
        <w:rPr>
          <w:rFonts w:ascii="Times New Roman" w:hAnsi="Times New Roman"/>
          <w:i/>
          <w:sz w:val="26"/>
          <w:szCs w:val="26"/>
        </w:rPr>
        <w:t xml:space="preserve">Một trăm </w:t>
      </w:r>
      <w:r w:rsidR="00061FEB">
        <w:rPr>
          <w:rFonts w:ascii="Times New Roman" w:hAnsi="Times New Roman"/>
          <w:i/>
          <w:sz w:val="26"/>
          <w:szCs w:val="26"/>
        </w:rPr>
        <w:t xml:space="preserve">tám </w:t>
      </w:r>
      <w:del w:id="39" w:author="Ngoc Son Nguyen" w:date="2018-05-03T16:27:00Z">
        <w:r w:rsidR="007C195D" w:rsidDel="006D10DF">
          <w:rPr>
            <w:rFonts w:ascii="Times New Roman" w:hAnsi="Times New Roman"/>
            <w:i/>
            <w:sz w:val="26"/>
            <w:szCs w:val="26"/>
          </w:rPr>
          <w:delText>mươi</w:delText>
        </w:r>
        <w:r w:rsidR="00E470FB" w:rsidDel="006D10DF">
          <w:rPr>
            <w:rFonts w:ascii="Times New Roman" w:hAnsi="Times New Roman"/>
            <w:i/>
            <w:sz w:val="26"/>
            <w:szCs w:val="26"/>
          </w:rPr>
          <w:delText xml:space="preserve"> </w:delText>
        </w:r>
      </w:del>
      <w:r w:rsidR="00EB1E69">
        <w:rPr>
          <w:rFonts w:ascii="Times New Roman" w:hAnsi="Times New Roman"/>
          <w:i/>
          <w:sz w:val="26"/>
          <w:szCs w:val="26"/>
        </w:rPr>
        <w:t>năm</w:t>
      </w:r>
      <w:ins w:id="40" w:author="Ngoc Son Nguyen" w:date="2018-05-03T16:27:00Z">
        <w:r w:rsidR="006D10DF">
          <w:rPr>
            <w:rFonts w:ascii="Times New Roman" w:hAnsi="Times New Roman"/>
            <w:i/>
            <w:sz w:val="26"/>
            <w:szCs w:val="26"/>
          </w:rPr>
          <w:t>tám mươi lăm</w:t>
        </w:r>
      </w:ins>
      <w:r w:rsidR="009066C5">
        <w:rPr>
          <w:rFonts w:ascii="Times New Roman" w:hAnsi="Times New Roman"/>
          <w:i/>
          <w:sz w:val="26"/>
          <w:szCs w:val="26"/>
        </w:rPr>
        <w:t xml:space="preserve"> triệu, </w:t>
      </w:r>
      <w:del w:id="41" w:author="Ngoc Son Nguyen" w:date="2018-05-03T16:27:00Z">
        <w:r w:rsidR="009066C5" w:rsidDel="006D10DF">
          <w:rPr>
            <w:rFonts w:ascii="Times New Roman" w:hAnsi="Times New Roman"/>
            <w:i/>
            <w:sz w:val="26"/>
            <w:szCs w:val="26"/>
          </w:rPr>
          <w:delText xml:space="preserve">ba </w:delText>
        </w:r>
      </w:del>
      <w:ins w:id="42" w:author="Ngoc Son Nguyen" w:date="2018-05-03T16:27:00Z">
        <w:r w:rsidR="006D10DF">
          <w:rPr>
            <w:rFonts w:ascii="Times New Roman" w:hAnsi="Times New Roman"/>
            <w:i/>
            <w:sz w:val="26"/>
            <w:szCs w:val="26"/>
          </w:rPr>
          <w:t xml:space="preserve">chín </w:t>
        </w:r>
      </w:ins>
      <w:r w:rsidR="009066C5">
        <w:rPr>
          <w:rFonts w:ascii="Times New Roman" w:hAnsi="Times New Roman"/>
          <w:i/>
          <w:sz w:val="26"/>
          <w:szCs w:val="26"/>
        </w:rPr>
        <w:t xml:space="preserve">trăm </w:t>
      </w:r>
      <w:r w:rsidR="00061FEB">
        <w:rPr>
          <w:rFonts w:ascii="Times New Roman" w:hAnsi="Times New Roman"/>
          <w:i/>
          <w:sz w:val="26"/>
          <w:szCs w:val="26"/>
        </w:rPr>
        <w:t xml:space="preserve">năm mươi </w:t>
      </w:r>
      <w:r w:rsidR="009066C5">
        <w:rPr>
          <w:rFonts w:ascii="Times New Roman" w:hAnsi="Times New Roman"/>
          <w:i/>
          <w:sz w:val="26"/>
          <w:szCs w:val="26"/>
        </w:rPr>
        <w:t>nghìn</w:t>
      </w:r>
      <w:r w:rsidR="007C195D">
        <w:rPr>
          <w:rFonts w:ascii="Times New Roman" w:hAnsi="Times New Roman"/>
          <w:i/>
          <w:sz w:val="26"/>
          <w:szCs w:val="26"/>
        </w:rPr>
        <w:t xml:space="preserve"> đồng chẵn</w:t>
      </w:r>
      <w:r w:rsidR="006B07B3" w:rsidRPr="00044294">
        <w:rPr>
          <w:rFonts w:ascii="Times New Roman" w:hAnsi="Times New Roman"/>
          <w:i/>
          <w:sz w:val="26"/>
          <w:szCs w:val="26"/>
        </w:rPr>
        <w:t>./.</w:t>
      </w:r>
      <w:r w:rsidR="003629FA" w:rsidRPr="00044294">
        <w:rPr>
          <w:rFonts w:ascii="Times New Roman" w:hAnsi="Times New Roman"/>
          <w:i/>
          <w:sz w:val="26"/>
          <w:szCs w:val="26"/>
        </w:rPr>
        <w:t>)</w:t>
      </w:r>
      <w:r w:rsidR="006B07B3" w:rsidRPr="00044294">
        <w:rPr>
          <w:rFonts w:ascii="Times New Roman" w:hAnsi="Times New Roman"/>
          <w:i/>
          <w:sz w:val="26"/>
          <w:szCs w:val="26"/>
        </w:rPr>
        <w:t>.</w:t>
      </w:r>
    </w:p>
    <w:p w14:paraId="5E57F9B8" w14:textId="2A3C31B9" w:rsidR="008D1595" w:rsidRPr="00044294" w:rsidRDefault="00C8044D" w:rsidP="00435B6F">
      <w:pPr>
        <w:spacing w:before="60" w:after="60" w:line="276" w:lineRule="auto"/>
        <w:ind w:firstLine="720"/>
        <w:jc w:val="both"/>
        <w:rPr>
          <w:rFonts w:ascii="Times New Roman" w:hAnsi="Times New Roman"/>
          <w:sz w:val="26"/>
          <w:szCs w:val="26"/>
        </w:rPr>
      </w:pPr>
      <w:r w:rsidRPr="00044294">
        <w:rPr>
          <w:rFonts w:ascii="Times New Roman" w:hAnsi="Times New Roman"/>
          <w:sz w:val="26"/>
          <w:szCs w:val="26"/>
        </w:rPr>
        <w:t>- Đơn giá trên</w:t>
      </w:r>
      <w:r w:rsidR="00A54C4F">
        <w:rPr>
          <w:rFonts w:ascii="Times New Roman" w:hAnsi="Times New Roman"/>
          <w:sz w:val="26"/>
          <w:szCs w:val="26"/>
        </w:rPr>
        <w:t xml:space="preserve"> </w:t>
      </w:r>
      <w:r w:rsidR="00961AD9" w:rsidRPr="00044294">
        <w:rPr>
          <w:rFonts w:ascii="Times New Roman" w:hAnsi="Times New Roman"/>
          <w:sz w:val="26"/>
          <w:szCs w:val="26"/>
        </w:rPr>
        <w:t>đã bao gồm thuế VAT (10%)</w:t>
      </w:r>
      <w:r w:rsidR="00093BF2" w:rsidRPr="00044294">
        <w:rPr>
          <w:rFonts w:ascii="Times New Roman" w:hAnsi="Times New Roman"/>
          <w:sz w:val="26"/>
          <w:szCs w:val="26"/>
        </w:rPr>
        <w:t xml:space="preserve">, chi phí vận chuyển đến </w:t>
      </w:r>
      <w:ins w:id="43" w:author="Duc Nguyen" w:date="2018-05-03T06:30:00Z">
        <w:r w:rsidR="00A80A36">
          <w:rPr>
            <w:rFonts w:ascii="Times New Roman" w:hAnsi="Times New Roman"/>
            <w:sz w:val="26"/>
            <w:szCs w:val="26"/>
          </w:rPr>
          <w:t xml:space="preserve">công ty cổ phần Đạt Phương </w:t>
        </w:r>
        <w:r w:rsidR="00A80A36" w:rsidRPr="00F6498D">
          <w:rPr>
            <w:rFonts w:ascii="Times New Roman" w:hAnsi="Times New Roman"/>
            <w:color w:val="FF0000"/>
            <w:sz w:val="26"/>
            <w:szCs w:val="26"/>
          </w:rPr>
          <w:t>theo địa chỉ nêu trên.</w:t>
        </w:r>
      </w:ins>
      <w:del w:id="44" w:author="Duc Nguyen" w:date="2018-05-03T06:30:00Z">
        <w:r w:rsidR="004C7325" w:rsidDel="00A80A36">
          <w:rPr>
            <w:rFonts w:ascii="Times New Roman" w:hAnsi="Times New Roman"/>
            <w:sz w:val="26"/>
            <w:szCs w:val="26"/>
          </w:rPr>
          <w:delText xml:space="preserve"> công ty cổ phần Đạt Phương</w:delText>
        </w:r>
      </w:del>
      <w:r w:rsidR="00965828">
        <w:rPr>
          <w:rFonts w:ascii="Times New Roman" w:hAnsi="Times New Roman"/>
          <w:sz w:val="26"/>
          <w:szCs w:val="26"/>
        </w:rPr>
        <w:t xml:space="preserve"> theo địa chỉ hợp đồng.</w:t>
      </w:r>
    </w:p>
    <w:p w14:paraId="49943C68" w14:textId="77777777" w:rsidR="002A5F44" w:rsidRPr="00044294" w:rsidRDefault="002A5F44" w:rsidP="00435B6F">
      <w:pPr>
        <w:spacing w:before="60" w:after="60" w:line="276" w:lineRule="auto"/>
        <w:jc w:val="both"/>
        <w:rPr>
          <w:rFonts w:ascii="Times New Roman" w:hAnsi="Times New Roman"/>
          <w:b/>
          <w:sz w:val="26"/>
          <w:szCs w:val="26"/>
        </w:rPr>
      </w:pPr>
      <w:r w:rsidRPr="00044294">
        <w:rPr>
          <w:rFonts w:ascii="Times New Roman" w:hAnsi="Times New Roman"/>
          <w:b/>
          <w:sz w:val="26"/>
          <w:szCs w:val="26"/>
        </w:rPr>
        <w:t>ĐIỀU 2: XUẤT XỨ, QUY CÁCH CHẤT LƯỢNG SẢN PHẨM</w:t>
      </w:r>
    </w:p>
    <w:p w14:paraId="0B97F0CC" w14:textId="77777777" w:rsidR="00E92131" w:rsidRDefault="00A832EE" w:rsidP="00435B6F">
      <w:pPr>
        <w:spacing w:before="60" w:after="60" w:line="276" w:lineRule="auto"/>
        <w:ind w:right="-11"/>
        <w:jc w:val="both"/>
        <w:rPr>
          <w:rFonts w:ascii="Times New Roman" w:hAnsi="Times New Roman"/>
          <w:color w:val="FF0000"/>
          <w:sz w:val="26"/>
          <w:szCs w:val="26"/>
        </w:rPr>
      </w:pPr>
      <w:r w:rsidRPr="00044294">
        <w:rPr>
          <w:rFonts w:ascii="Times New Roman" w:hAnsi="Times New Roman"/>
          <w:sz w:val="26"/>
          <w:szCs w:val="26"/>
        </w:rPr>
        <w:t xml:space="preserve">2.1. </w:t>
      </w:r>
      <w:r w:rsidR="002A5F44" w:rsidRPr="00044294">
        <w:rPr>
          <w:rFonts w:ascii="Times New Roman" w:hAnsi="Times New Roman"/>
          <w:sz w:val="26"/>
          <w:szCs w:val="26"/>
        </w:rPr>
        <w:t>Xuất xứ:</w:t>
      </w:r>
      <w:r w:rsidR="000B33E6">
        <w:rPr>
          <w:rFonts w:ascii="Times New Roman" w:hAnsi="Times New Roman"/>
          <w:sz w:val="26"/>
          <w:szCs w:val="26"/>
        </w:rPr>
        <w:t xml:space="preserve"> </w:t>
      </w:r>
      <w:r w:rsidR="00E92131">
        <w:rPr>
          <w:rFonts w:ascii="Times New Roman" w:hAnsi="Times New Roman"/>
          <w:sz w:val="26"/>
          <w:szCs w:val="26"/>
        </w:rPr>
        <w:t xml:space="preserve">Thiết bị sản xuất đúng theo </w:t>
      </w:r>
      <w:r w:rsidR="00E92131" w:rsidRPr="00F6498D">
        <w:rPr>
          <w:rFonts w:ascii="Times New Roman" w:hAnsi="Times New Roman"/>
          <w:color w:val="FF0000"/>
          <w:sz w:val="26"/>
          <w:szCs w:val="26"/>
        </w:rPr>
        <w:t>theo yêu cầu của bên A và các điều khoản thoả thuận nêu tại hợp đồng này.</w:t>
      </w:r>
    </w:p>
    <w:p w14:paraId="242F70A1" w14:textId="679CF60B" w:rsidR="00A832EE" w:rsidRDefault="007C085B" w:rsidP="00435B6F">
      <w:pPr>
        <w:spacing w:before="60" w:after="60" w:line="276" w:lineRule="auto"/>
        <w:ind w:right="-11"/>
        <w:jc w:val="both"/>
        <w:rPr>
          <w:rFonts w:ascii="Times New Roman" w:hAnsi="Times New Roman"/>
          <w:sz w:val="26"/>
          <w:szCs w:val="26"/>
        </w:rPr>
      </w:pPr>
      <w:r w:rsidRPr="00044294">
        <w:rPr>
          <w:rFonts w:ascii="Times New Roman" w:hAnsi="Times New Roman"/>
          <w:sz w:val="26"/>
          <w:szCs w:val="26"/>
        </w:rPr>
        <w:t>2.2. Chất lượng</w:t>
      </w:r>
      <w:r w:rsidR="00A832EE" w:rsidRPr="00044294">
        <w:rPr>
          <w:rFonts w:ascii="Times New Roman" w:hAnsi="Times New Roman"/>
          <w:sz w:val="26"/>
          <w:szCs w:val="26"/>
        </w:rPr>
        <w:t>:</w:t>
      </w:r>
      <w:r w:rsidR="000B33E6">
        <w:rPr>
          <w:rFonts w:ascii="Times New Roman" w:hAnsi="Times New Roman"/>
          <w:sz w:val="26"/>
          <w:szCs w:val="26"/>
        </w:rPr>
        <w:t xml:space="preserve"> </w:t>
      </w:r>
      <w:r w:rsidR="00D0423C">
        <w:rPr>
          <w:rFonts w:ascii="Times New Roman" w:hAnsi="Times New Roman"/>
          <w:sz w:val="26"/>
          <w:szCs w:val="26"/>
        </w:rPr>
        <w:t xml:space="preserve">Thiết bị đo vòng tua đáp ứng được các </w:t>
      </w:r>
      <w:del w:id="45" w:author="Duc Nguyen" w:date="2018-05-03T06:36:00Z">
        <w:r w:rsidR="00D0423C" w:rsidDel="00A80A36">
          <w:rPr>
            <w:rFonts w:ascii="Times New Roman" w:hAnsi="Times New Roman"/>
            <w:sz w:val="26"/>
            <w:szCs w:val="26"/>
          </w:rPr>
          <w:delText>tiêu chuẩn</w:delText>
        </w:r>
      </w:del>
      <w:ins w:id="46" w:author="Duc Nguyen" w:date="2018-05-03T06:36:00Z">
        <w:r w:rsidR="00A80A36">
          <w:rPr>
            <w:rFonts w:ascii="Times New Roman" w:hAnsi="Times New Roman"/>
            <w:sz w:val="26"/>
            <w:szCs w:val="26"/>
          </w:rPr>
          <w:t>yêu cầu kỹ thuật</w:t>
        </w:r>
      </w:ins>
      <w:r w:rsidR="00D0423C">
        <w:rPr>
          <w:rFonts w:ascii="Times New Roman" w:hAnsi="Times New Roman"/>
          <w:sz w:val="26"/>
          <w:szCs w:val="26"/>
        </w:rPr>
        <w:t xml:space="preserve"> </w:t>
      </w:r>
      <w:proofErr w:type="gramStart"/>
      <w:r w:rsidR="00D0423C">
        <w:rPr>
          <w:rFonts w:ascii="Times New Roman" w:hAnsi="Times New Roman"/>
          <w:sz w:val="26"/>
          <w:szCs w:val="26"/>
        </w:rPr>
        <w:t>sau:</w:t>
      </w:r>
      <w:r w:rsidR="007C5BD1">
        <w:rPr>
          <w:rFonts w:ascii="Times New Roman" w:hAnsi="Times New Roman"/>
          <w:sz w:val="26"/>
          <w:szCs w:val="26"/>
        </w:rPr>
        <w:t>.</w:t>
      </w:r>
      <w:proofErr w:type="gramEnd"/>
    </w:p>
    <w:p w14:paraId="4B00938C" w14:textId="77777777" w:rsidR="00D0423C" w:rsidRPr="00044294" w:rsidRDefault="00D0423C"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ab/>
        <w:t xml:space="preserve">+ </w:t>
      </w:r>
      <w:r>
        <w:rPr>
          <w:rFonts w:ascii="Times New Roman" w:hAnsi="Times New Roman"/>
          <w:sz w:val="26"/>
          <w:szCs w:val="26"/>
        </w:rPr>
        <w:t>Hoạt động ổn định với các máy công trình, truyền tín hiệu ổn định lên sever</w:t>
      </w:r>
      <w:r w:rsidR="003D21EB">
        <w:rPr>
          <w:rFonts w:ascii="Times New Roman" w:hAnsi="Times New Roman"/>
          <w:sz w:val="26"/>
          <w:szCs w:val="26"/>
        </w:rPr>
        <w:t xml:space="preserve">: </w:t>
      </w:r>
      <w:r w:rsidR="003D21EB" w:rsidRPr="00E470FB">
        <w:rPr>
          <w:rFonts w:ascii="Times New Roman" w:hAnsi="Times New Roman"/>
          <w:sz w:val="26"/>
          <w:szCs w:val="26"/>
          <w:u w:val="single"/>
        </w:rPr>
        <w:t>http:\\dpv2.vmodev.com</w:t>
      </w:r>
      <w:r w:rsidRPr="00044294">
        <w:rPr>
          <w:rFonts w:ascii="Times New Roman" w:hAnsi="Times New Roman"/>
          <w:sz w:val="26"/>
          <w:szCs w:val="26"/>
        </w:rPr>
        <w:t>;</w:t>
      </w:r>
    </w:p>
    <w:p w14:paraId="70295180" w14:textId="77777777" w:rsidR="00D0423C" w:rsidRPr="00044294" w:rsidRDefault="00D0423C"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ab/>
        <w:t xml:space="preserve">+ </w:t>
      </w:r>
      <w:r w:rsidR="0068790E">
        <w:rPr>
          <w:rFonts w:ascii="Times New Roman" w:hAnsi="Times New Roman"/>
          <w:sz w:val="26"/>
          <w:szCs w:val="26"/>
        </w:rPr>
        <w:t>Tích hợp định vị GPS để theo dõi hành trình thiết bị</w:t>
      </w:r>
      <w:r w:rsidRPr="00044294">
        <w:rPr>
          <w:rFonts w:ascii="Times New Roman" w:hAnsi="Times New Roman"/>
          <w:sz w:val="26"/>
          <w:szCs w:val="26"/>
        </w:rPr>
        <w:t>;</w:t>
      </w:r>
    </w:p>
    <w:p w14:paraId="7C288E10" w14:textId="264B9EEF" w:rsidR="00D0423C" w:rsidRDefault="00D0423C" w:rsidP="00435B6F">
      <w:pPr>
        <w:spacing w:before="60" w:after="60" w:line="276" w:lineRule="auto"/>
        <w:jc w:val="both"/>
        <w:rPr>
          <w:rFonts w:ascii="Times New Roman" w:hAnsi="Times New Roman"/>
          <w:color w:val="000000"/>
          <w:sz w:val="26"/>
          <w:szCs w:val="26"/>
        </w:rPr>
      </w:pPr>
      <w:r w:rsidRPr="00044294">
        <w:rPr>
          <w:rFonts w:ascii="Times New Roman" w:hAnsi="Times New Roman"/>
          <w:sz w:val="26"/>
          <w:szCs w:val="26"/>
        </w:rPr>
        <w:tab/>
        <w:t xml:space="preserve">+ </w:t>
      </w:r>
      <w:r w:rsidR="0068790E">
        <w:rPr>
          <w:rFonts w:ascii="Times New Roman" w:hAnsi="Times New Roman"/>
          <w:sz w:val="26"/>
          <w:szCs w:val="26"/>
        </w:rPr>
        <w:t xml:space="preserve">Lấy tín hiệu ổn định từ cảm biến tiệm cận </w:t>
      </w:r>
      <w:r w:rsidR="0068790E" w:rsidRPr="00DA7054">
        <w:rPr>
          <w:rFonts w:ascii="Times New Roman" w:hAnsi="Times New Roman"/>
          <w:b/>
          <w:color w:val="000000"/>
          <w:sz w:val="26"/>
          <w:szCs w:val="26"/>
        </w:rPr>
        <w:t>3RG4623-0AB02-PF</w:t>
      </w:r>
      <w:r w:rsidR="0068790E">
        <w:rPr>
          <w:rFonts w:ascii="Times New Roman" w:hAnsi="Times New Roman"/>
          <w:b/>
          <w:color w:val="000000"/>
          <w:sz w:val="26"/>
          <w:szCs w:val="26"/>
        </w:rPr>
        <w:t xml:space="preserve"> </w:t>
      </w:r>
      <w:r w:rsidR="0068790E" w:rsidRPr="0068790E">
        <w:rPr>
          <w:rFonts w:ascii="Times New Roman" w:hAnsi="Times New Roman"/>
          <w:color w:val="000000"/>
          <w:sz w:val="26"/>
          <w:szCs w:val="26"/>
        </w:rPr>
        <w:t>hoặc lấy dữ liệu xung động cơ</w:t>
      </w:r>
      <w:r w:rsidR="0068790E">
        <w:rPr>
          <w:rFonts w:ascii="Times New Roman" w:hAnsi="Times New Roman"/>
          <w:color w:val="000000"/>
          <w:sz w:val="26"/>
          <w:szCs w:val="26"/>
        </w:rPr>
        <w:t>.</w:t>
      </w:r>
    </w:p>
    <w:p w14:paraId="7766D8E6" w14:textId="18C3F1DF" w:rsidR="009E526B" w:rsidRPr="00044294" w:rsidRDefault="009E526B"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ab/>
        <w:t xml:space="preserve">+ </w:t>
      </w:r>
      <w:r>
        <w:rPr>
          <w:rFonts w:ascii="Times New Roman" w:hAnsi="Times New Roman"/>
          <w:sz w:val="26"/>
          <w:szCs w:val="26"/>
        </w:rPr>
        <w:t>Gửi dữ liệu theo dõi hành trình lên sever ổn định</w:t>
      </w:r>
      <w:r w:rsidRPr="00044294">
        <w:rPr>
          <w:rFonts w:ascii="Times New Roman" w:hAnsi="Times New Roman"/>
          <w:sz w:val="26"/>
          <w:szCs w:val="26"/>
        </w:rPr>
        <w:t>;</w:t>
      </w:r>
    </w:p>
    <w:p w14:paraId="3ADEF1AD" w14:textId="4C1B1A7B" w:rsidR="003E0ABC" w:rsidRPr="00E470FB" w:rsidRDefault="003E0ABC" w:rsidP="00435B6F">
      <w:pPr>
        <w:spacing w:before="60" w:after="60" w:line="276" w:lineRule="auto"/>
        <w:jc w:val="both"/>
        <w:rPr>
          <w:rFonts w:ascii="Times New Roman" w:hAnsi="Times New Roman"/>
          <w:sz w:val="26"/>
          <w:szCs w:val="26"/>
        </w:rPr>
      </w:pPr>
      <w:r w:rsidRPr="00E470FB">
        <w:rPr>
          <w:rFonts w:ascii="Times New Roman" w:hAnsi="Times New Roman"/>
          <w:sz w:val="26"/>
          <w:szCs w:val="26"/>
        </w:rPr>
        <w:t xml:space="preserve">2.3. Bảo hành: </w:t>
      </w:r>
      <w:r w:rsidR="00E01615" w:rsidRPr="00E470FB">
        <w:rPr>
          <w:rFonts w:ascii="Times New Roman" w:hAnsi="Times New Roman"/>
          <w:sz w:val="26"/>
          <w:szCs w:val="26"/>
        </w:rPr>
        <w:t>Thiết bị</w:t>
      </w:r>
      <w:r w:rsidR="003B5833" w:rsidRPr="00E470FB">
        <w:rPr>
          <w:rFonts w:ascii="Times New Roman" w:hAnsi="Times New Roman"/>
          <w:sz w:val="26"/>
          <w:szCs w:val="26"/>
        </w:rPr>
        <w:t xml:space="preserve"> được </w:t>
      </w:r>
      <w:r w:rsidR="003B5833" w:rsidRPr="00D100EA">
        <w:rPr>
          <w:rFonts w:ascii="Times New Roman" w:hAnsi="Times New Roman"/>
          <w:b/>
          <w:sz w:val="26"/>
          <w:szCs w:val="26"/>
        </w:rPr>
        <w:t xml:space="preserve">bảo hành </w:t>
      </w:r>
      <w:r w:rsidR="00D100EA" w:rsidRPr="00D100EA">
        <w:rPr>
          <w:rFonts w:ascii="Times New Roman" w:hAnsi="Times New Roman"/>
          <w:b/>
          <w:sz w:val="26"/>
          <w:szCs w:val="26"/>
        </w:rPr>
        <w:t>24</w:t>
      </w:r>
      <w:del w:id="47" w:author="Ngoc Son Nguyen" w:date="2018-05-03T16:28:00Z">
        <w:r w:rsidR="003B5833" w:rsidRPr="00D100EA" w:rsidDel="00034959">
          <w:rPr>
            <w:rFonts w:ascii="Times New Roman" w:hAnsi="Times New Roman"/>
            <w:b/>
            <w:sz w:val="26"/>
            <w:szCs w:val="26"/>
          </w:rPr>
          <w:delText xml:space="preserve"> </w:delText>
        </w:r>
      </w:del>
      <w:ins w:id="48" w:author="Ngoc Son Nguyen" w:date="2018-05-03T16:28:00Z">
        <w:r w:rsidR="00034959" w:rsidRPr="00D100EA">
          <w:rPr>
            <w:rFonts w:ascii="Times New Roman" w:hAnsi="Times New Roman"/>
            <w:b/>
            <w:sz w:val="26"/>
            <w:szCs w:val="26"/>
          </w:rPr>
          <w:t xml:space="preserve">24 </w:t>
        </w:r>
      </w:ins>
      <w:r w:rsidR="003B5833" w:rsidRPr="00D100EA">
        <w:rPr>
          <w:rFonts w:ascii="Times New Roman" w:hAnsi="Times New Roman"/>
          <w:b/>
          <w:sz w:val="26"/>
          <w:szCs w:val="26"/>
        </w:rPr>
        <w:t>tháng</w:t>
      </w:r>
      <w:r w:rsidR="003B5833" w:rsidRPr="00E470FB">
        <w:rPr>
          <w:rFonts w:ascii="Times New Roman" w:hAnsi="Times New Roman"/>
          <w:sz w:val="26"/>
          <w:szCs w:val="26"/>
        </w:rPr>
        <w:t xml:space="preserve"> theo tiêu chuẩn của nhà sản xuất (kể từ thời điểm nhận hàng)</w:t>
      </w:r>
      <w:r w:rsidR="00D41B9A" w:rsidRPr="00E470FB">
        <w:rPr>
          <w:rFonts w:ascii="Times New Roman" w:hAnsi="Times New Roman"/>
          <w:sz w:val="26"/>
          <w:szCs w:val="26"/>
        </w:rPr>
        <w:t>.</w:t>
      </w:r>
    </w:p>
    <w:p w14:paraId="38488821" w14:textId="31729EC6" w:rsidR="005F2F96" w:rsidRPr="00E470FB" w:rsidRDefault="005F2F96" w:rsidP="00435B6F">
      <w:p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FF0000"/>
          <w:sz w:val="26"/>
          <w:szCs w:val="26"/>
        </w:rPr>
        <w:tab/>
      </w:r>
      <w:r w:rsidRPr="00E470FB">
        <w:rPr>
          <w:rFonts w:ascii="Times New Roman" w:hAnsi="Times New Roman"/>
          <w:color w:val="000000" w:themeColor="text1"/>
          <w:sz w:val="26"/>
          <w:szCs w:val="26"/>
        </w:rPr>
        <w:t>+ Điều kiện bảo hành: 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 b</w:t>
      </w:r>
      <w:r w:rsidRPr="00E470FB">
        <w:rPr>
          <w:rFonts w:ascii="Times New Roman" w:hAnsi="Times New Roman" w:cs="Calibri"/>
          <w:color w:val="000000" w:themeColor="text1"/>
          <w:sz w:val="26"/>
          <w:szCs w:val="26"/>
        </w:rPr>
        <w:t>ị</w:t>
      </w:r>
      <w:r w:rsidRPr="00E470FB">
        <w:rPr>
          <w:rFonts w:ascii="Times New Roman" w:hAnsi="Times New Roman"/>
          <w:color w:val="000000" w:themeColor="text1"/>
          <w:sz w:val="26"/>
          <w:szCs w:val="26"/>
        </w:rPr>
        <w:t xml:space="preserve"> h</w:t>
      </w:r>
      <w:r w:rsidRPr="00E470FB">
        <w:rPr>
          <w:rFonts w:ascii="Times New Roman" w:hAnsi="Times New Roman" w:cs="Calibri"/>
          <w:color w:val="000000" w:themeColor="text1"/>
          <w:sz w:val="26"/>
          <w:szCs w:val="26"/>
        </w:rPr>
        <w:t>ư</w:t>
      </w:r>
      <w:r w:rsidRPr="00E470FB">
        <w:rPr>
          <w:rFonts w:ascii="Times New Roman" w:hAnsi="Times New Roman"/>
          <w:color w:val="000000" w:themeColor="text1"/>
          <w:sz w:val="26"/>
          <w:szCs w:val="26"/>
        </w:rPr>
        <w:t xml:space="preserve"> do l</w:t>
      </w:r>
      <w:r w:rsidRPr="00E470FB">
        <w:rPr>
          <w:rFonts w:ascii="Times New Roman" w:hAnsi="Times New Roman" w:cs="Calibri"/>
          <w:color w:val="000000" w:themeColor="text1"/>
          <w:sz w:val="26"/>
          <w:szCs w:val="26"/>
        </w:rPr>
        <w:t>ỗ</w:t>
      </w:r>
      <w:r w:rsidRPr="00E470FB">
        <w:rPr>
          <w:rFonts w:ascii="Times New Roman" w:hAnsi="Times New Roman"/>
          <w:color w:val="000000" w:themeColor="text1"/>
          <w:sz w:val="26"/>
          <w:szCs w:val="26"/>
        </w:rPr>
        <w:t>i k</w:t>
      </w:r>
      <w:r w:rsidRPr="00E470FB">
        <w:rPr>
          <w:rFonts w:ascii="Times New Roman" w:hAnsi="Times New Roman" w:cs="Calibri"/>
          <w:color w:val="000000" w:themeColor="text1"/>
          <w:sz w:val="26"/>
          <w:szCs w:val="26"/>
        </w:rPr>
        <w:t>ỹ</w:t>
      </w:r>
      <w:r w:rsidRPr="00E470FB">
        <w:rPr>
          <w:rFonts w:ascii="Times New Roman" w:hAnsi="Times New Roman"/>
          <w:color w:val="000000" w:themeColor="text1"/>
          <w:sz w:val="26"/>
          <w:szCs w:val="26"/>
        </w:rPr>
        <w:t xml:space="preserve"> thu</w:t>
      </w:r>
      <w:r w:rsidRPr="00E470FB">
        <w:rPr>
          <w:rFonts w:ascii="Times New Roman" w:hAnsi="Times New Roman" w:cs="Calibri"/>
          <w:color w:val="000000" w:themeColor="text1"/>
          <w:sz w:val="26"/>
          <w:szCs w:val="26"/>
        </w:rPr>
        <w:t>ậ</w:t>
      </w:r>
      <w:r w:rsidRPr="00E470FB">
        <w:rPr>
          <w:rFonts w:ascii="Times New Roman" w:hAnsi="Times New Roman"/>
          <w:color w:val="000000" w:themeColor="text1"/>
          <w:sz w:val="26"/>
          <w:szCs w:val="26"/>
        </w:rPr>
        <w:t>t c</w:t>
      </w:r>
      <w:r w:rsidRPr="00E470FB">
        <w:rPr>
          <w:rFonts w:ascii="Times New Roman" w:hAnsi="Times New Roman" w:cs="Calibri"/>
          <w:color w:val="000000" w:themeColor="text1"/>
          <w:sz w:val="26"/>
          <w:szCs w:val="26"/>
        </w:rPr>
        <w:t>ủ</w:t>
      </w:r>
      <w:r w:rsidRPr="00E470FB">
        <w:rPr>
          <w:rFonts w:ascii="Times New Roman" w:hAnsi="Times New Roman"/>
          <w:color w:val="000000" w:themeColor="text1"/>
          <w:sz w:val="26"/>
          <w:szCs w:val="26"/>
        </w:rPr>
        <w:t>a nh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 xml:space="preserve"> 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xu</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t (l</w:t>
      </w:r>
      <w:r w:rsidRPr="00E470FB">
        <w:rPr>
          <w:rFonts w:ascii="Times New Roman" w:hAnsi="Times New Roman" w:cs="Calibri"/>
          <w:color w:val="000000" w:themeColor="text1"/>
          <w:sz w:val="26"/>
          <w:szCs w:val="26"/>
        </w:rPr>
        <w:t>ỗ</w:t>
      </w:r>
      <w:r w:rsidRPr="00E470FB">
        <w:rPr>
          <w:rFonts w:ascii="Times New Roman" w:hAnsi="Times New Roman"/>
          <w:color w:val="000000" w:themeColor="text1"/>
          <w:sz w:val="26"/>
          <w:szCs w:val="26"/>
        </w:rPr>
        <w:t>i do modu</w:t>
      </w:r>
      <w:r w:rsidR="002C77F7" w:rsidRPr="00E470FB">
        <w:rPr>
          <w:rFonts w:ascii="Times New Roman" w:hAnsi="Times New Roman"/>
          <w:color w:val="000000" w:themeColor="text1"/>
          <w:sz w:val="26"/>
          <w:szCs w:val="26"/>
        </w:rPr>
        <w:t>le</w:t>
      </w:r>
      <w:r w:rsidRPr="00E470FB">
        <w:rPr>
          <w:rFonts w:ascii="Times New Roman" w:hAnsi="Times New Roman"/>
          <w:color w:val="000000" w:themeColor="text1"/>
          <w:sz w:val="26"/>
          <w:szCs w:val="26"/>
        </w:rPr>
        <w:t xml:space="preserve"> thi</w:t>
      </w:r>
      <w:r w:rsidRPr="00E470FB">
        <w:rPr>
          <w:rFonts w:ascii="Times New Roman" w:hAnsi="Times New Roman" w:cs="Calibri"/>
          <w:color w:val="000000" w:themeColor="text1"/>
          <w:sz w:val="26"/>
          <w:szCs w:val="26"/>
        </w:rPr>
        <w:t>ế</w:t>
      </w:r>
      <w:r w:rsidRPr="00E470FB">
        <w:rPr>
          <w:rFonts w:ascii="Times New Roman" w:hAnsi="Times New Roman"/>
          <w:color w:val="000000" w:themeColor="text1"/>
          <w:sz w:val="26"/>
          <w:szCs w:val="26"/>
        </w:rPr>
        <w:t>t b</w:t>
      </w:r>
      <w:r w:rsidRPr="00E470FB">
        <w:rPr>
          <w:rFonts w:ascii="Times New Roman" w:hAnsi="Times New Roman" w:cs="Calibri"/>
          <w:color w:val="000000" w:themeColor="text1"/>
          <w:sz w:val="26"/>
          <w:szCs w:val="26"/>
        </w:rPr>
        <w:t>ị</w:t>
      </w:r>
      <w:r w:rsidR="00D52335">
        <w:rPr>
          <w:rFonts w:ascii="Times New Roman" w:hAnsi="Times New Roman"/>
          <w:color w:val="000000" w:themeColor="text1"/>
          <w:sz w:val="26"/>
          <w:szCs w:val="26"/>
        </w:rPr>
        <w:t xml:space="preserve">, lỗi nguồn, lỗi không truyền được tín hiệu thực lên </w:t>
      </w:r>
      <w:proofErr w:type="gramStart"/>
      <w:r w:rsidR="00D52335">
        <w:rPr>
          <w:rFonts w:ascii="Times New Roman" w:hAnsi="Times New Roman"/>
          <w:color w:val="000000" w:themeColor="text1"/>
          <w:sz w:val="26"/>
          <w:szCs w:val="26"/>
        </w:rPr>
        <w:t>sever,...</w:t>
      </w:r>
      <w:proofErr w:type="gramEnd"/>
      <w:r w:rsidRPr="00E470FB">
        <w:rPr>
          <w:rFonts w:ascii="Times New Roman" w:hAnsi="Times New Roman"/>
          <w:color w:val="000000" w:themeColor="text1"/>
          <w:sz w:val="26"/>
          <w:szCs w:val="26"/>
        </w:rPr>
        <w:t>) và tem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nh ph</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i c</w:t>
      </w:r>
      <w:r w:rsidRPr="00E470FB">
        <w:rPr>
          <w:rFonts w:ascii="Times New Roman" w:hAnsi="Times New Roman" w:cs=".VnTime"/>
          <w:color w:val="000000" w:themeColor="text1"/>
          <w:sz w:val="26"/>
          <w:szCs w:val="26"/>
        </w:rPr>
        <w:t>ò</w:t>
      </w:r>
      <w:r w:rsidRPr="00E470FB">
        <w:rPr>
          <w:rFonts w:ascii="Times New Roman" w:hAnsi="Times New Roman"/>
          <w:color w:val="000000" w:themeColor="text1"/>
          <w:sz w:val="26"/>
          <w:szCs w:val="26"/>
        </w:rPr>
        <w:t>n nguy</w:t>
      </w:r>
      <w:r w:rsidRPr="00E470FB">
        <w:rPr>
          <w:rFonts w:ascii="Times New Roman" w:hAnsi="Times New Roman" w:cs=".VnTime"/>
          <w:color w:val="000000" w:themeColor="text1"/>
          <w:sz w:val="26"/>
          <w:szCs w:val="26"/>
        </w:rPr>
        <w:t>ê</w:t>
      </w:r>
      <w:r w:rsidRPr="00E470FB">
        <w:rPr>
          <w:rFonts w:ascii="Times New Roman" w:hAnsi="Times New Roman"/>
          <w:color w:val="000000" w:themeColor="text1"/>
          <w:sz w:val="26"/>
          <w:szCs w:val="26"/>
        </w:rPr>
        <w:t>n v</w:t>
      </w:r>
      <w:r w:rsidRPr="00E470FB">
        <w:rPr>
          <w:rFonts w:ascii="Times New Roman" w:hAnsi="Times New Roman" w:cs="Calibri"/>
          <w:color w:val="000000" w:themeColor="text1"/>
          <w:sz w:val="26"/>
          <w:szCs w:val="26"/>
        </w:rPr>
        <w:t>ẹ</w:t>
      </w:r>
      <w:r w:rsidRPr="00E470FB">
        <w:rPr>
          <w:rFonts w:ascii="Times New Roman" w:hAnsi="Times New Roman"/>
          <w:color w:val="000000" w:themeColor="text1"/>
          <w:sz w:val="26"/>
          <w:szCs w:val="26"/>
        </w:rPr>
        <w:t>n (Tem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nh kh</w:t>
      </w:r>
      <w:r w:rsidRPr="00E470FB">
        <w:rPr>
          <w:rFonts w:ascii="Times New Roman" w:hAnsi="Times New Roman" w:cs=".VnTime"/>
          <w:color w:val="000000" w:themeColor="text1"/>
          <w:sz w:val="26"/>
          <w:szCs w:val="26"/>
        </w:rPr>
        <w:t>ô</w:t>
      </w:r>
      <w:r w:rsidRPr="00E470FB">
        <w:rPr>
          <w:rFonts w:ascii="Times New Roman" w:hAnsi="Times New Roman"/>
          <w:color w:val="000000" w:themeColor="text1"/>
          <w:sz w:val="26"/>
          <w:szCs w:val="26"/>
        </w:rPr>
        <w:t xml:space="preserve">ng </w:t>
      </w:r>
      <w:r w:rsidRPr="00E470FB">
        <w:rPr>
          <w:rFonts w:ascii="Times New Roman" w:hAnsi="Times New Roman" w:cs="Calibri"/>
          <w:color w:val="000000" w:themeColor="text1"/>
          <w:sz w:val="26"/>
          <w:szCs w:val="26"/>
        </w:rPr>
        <w:t>đượ</w:t>
      </w:r>
      <w:r w:rsidRPr="00E470FB">
        <w:rPr>
          <w:rFonts w:ascii="Times New Roman" w:hAnsi="Times New Roman"/>
          <w:color w:val="000000" w:themeColor="text1"/>
          <w:sz w:val="26"/>
          <w:szCs w:val="26"/>
        </w:rPr>
        <w:t>c b</w:t>
      </w:r>
      <w:r w:rsidRPr="00E470FB">
        <w:rPr>
          <w:rFonts w:ascii="Times New Roman" w:hAnsi="Times New Roman" w:cs=".VnTime"/>
          <w:color w:val="000000" w:themeColor="text1"/>
          <w:sz w:val="26"/>
          <w:szCs w:val="26"/>
        </w:rPr>
        <w:t>ó</w:t>
      </w:r>
      <w:r w:rsidRPr="00E470FB">
        <w:rPr>
          <w:rFonts w:ascii="Times New Roman" w:hAnsi="Times New Roman"/>
          <w:color w:val="000000" w:themeColor="text1"/>
          <w:sz w:val="26"/>
          <w:szCs w:val="26"/>
        </w:rPr>
        <w:t>c, r</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ch, v</w:t>
      </w:r>
      <w:r w:rsidRPr="00E470FB">
        <w:rPr>
          <w:rFonts w:ascii="Times New Roman" w:hAnsi="Times New Roman" w:cs="Calibri"/>
          <w:color w:val="000000" w:themeColor="text1"/>
          <w:sz w:val="26"/>
          <w:szCs w:val="26"/>
        </w:rPr>
        <w:t>ẫ</w:t>
      </w:r>
      <w:r w:rsidRPr="00E470FB">
        <w:rPr>
          <w:rFonts w:ascii="Times New Roman" w:hAnsi="Times New Roman"/>
          <w:color w:val="000000" w:themeColor="text1"/>
          <w:sz w:val="26"/>
          <w:szCs w:val="26"/>
        </w:rPr>
        <w:t>n gi</w:t>
      </w:r>
      <w:r w:rsidRPr="00E470FB">
        <w:rPr>
          <w:rFonts w:ascii="Times New Roman" w:hAnsi="Times New Roman" w:cs="Calibri"/>
          <w:color w:val="000000" w:themeColor="text1"/>
          <w:sz w:val="26"/>
          <w:szCs w:val="26"/>
        </w:rPr>
        <w:t>ữ</w:t>
      </w:r>
      <w:r w:rsidRPr="00E470FB">
        <w:rPr>
          <w:rFonts w:ascii="Times New Roman" w:hAnsi="Times New Roman"/>
          <w:color w:val="000000" w:themeColor="text1"/>
          <w:sz w:val="26"/>
          <w:szCs w:val="26"/>
        </w:rPr>
        <w:t xml:space="preserve"> nguy</w:t>
      </w:r>
      <w:r w:rsidRPr="00E470FB">
        <w:rPr>
          <w:rFonts w:ascii="Times New Roman" w:hAnsi="Times New Roman" w:cs=".VnTime"/>
          <w:color w:val="000000" w:themeColor="text1"/>
          <w:sz w:val="26"/>
          <w:szCs w:val="26"/>
        </w:rPr>
        <w:t>ê</w:t>
      </w:r>
      <w:r w:rsidRPr="00E470FB">
        <w:rPr>
          <w:rFonts w:ascii="Times New Roman" w:hAnsi="Times New Roman"/>
          <w:color w:val="000000" w:themeColor="text1"/>
          <w:sz w:val="26"/>
          <w:szCs w:val="26"/>
        </w:rPr>
        <w:t>n v</w:t>
      </w:r>
      <w:r w:rsidRPr="00E470FB">
        <w:rPr>
          <w:rFonts w:ascii="Times New Roman" w:hAnsi="Times New Roman" w:cs="Calibri"/>
          <w:color w:val="000000" w:themeColor="text1"/>
          <w:sz w:val="26"/>
          <w:szCs w:val="26"/>
        </w:rPr>
        <w:t>ị</w:t>
      </w:r>
      <w:r w:rsidRPr="00E470FB">
        <w:rPr>
          <w:rFonts w:ascii="Times New Roman" w:hAnsi="Times New Roman"/>
          <w:color w:val="000000" w:themeColor="text1"/>
          <w:sz w:val="26"/>
          <w:szCs w:val="26"/>
        </w:rPr>
        <w:t xml:space="preserve"> tr</w:t>
      </w:r>
      <w:r w:rsidRPr="00E470FB">
        <w:rPr>
          <w:rFonts w:ascii="Times New Roman" w:hAnsi="Times New Roman" w:cs=".VnTime"/>
          <w:color w:val="000000" w:themeColor="text1"/>
          <w:sz w:val="26"/>
          <w:szCs w:val="26"/>
        </w:rPr>
        <w:t>í</w:t>
      </w:r>
      <w:r w:rsidRPr="00E470FB">
        <w:rPr>
          <w:rFonts w:ascii="Times New Roman" w:hAnsi="Times New Roman"/>
          <w:color w:val="000000" w:themeColor="text1"/>
          <w:sz w:val="26"/>
          <w:szCs w:val="26"/>
        </w:rPr>
        <w:t xml:space="preserve"> d</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n c</w:t>
      </w:r>
      <w:r w:rsidRPr="00E470FB">
        <w:rPr>
          <w:rFonts w:ascii="Times New Roman" w:hAnsi="Times New Roman" w:cs="Calibri"/>
          <w:color w:val="000000" w:themeColor="text1"/>
          <w:sz w:val="26"/>
          <w:szCs w:val="26"/>
        </w:rPr>
        <w:t>ủ</w:t>
      </w:r>
      <w:r w:rsidRPr="00E470FB">
        <w:rPr>
          <w:rFonts w:ascii="Times New Roman" w:hAnsi="Times New Roman"/>
          <w:color w:val="000000" w:themeColor="text1"/>
          <w:sz w:val="26"/>
          <w:szCs w:val="26"/>
        </w:rPr>
        <w:t>a nh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 xml:space="preserve"> 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xu</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t).</w:t>
      </w:r>
    </w:p>
    <w:p w14:paraId="519B3480" w14:textId="08D8855A" w:rsidR="005F2F96" w:rsidRPr="00E470FB" w:rsidRDefault="005F2F96" w:rsidP="00435B6F">
      <w:p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ab/>
        <w:t>+ Điều kiện không được bảo hành mi</w:t>
      </w:r>
      <w:ins w:id="49" w:author="Duc Nguyen" w:date="2018-05-03T06:37:00Z">
        <w:r w:rsidR="001505C4">
          <w:rPr>
            <w:rFonts w:ascii="Times New Roman" w:hAnsi="Times New Roman"/>
            <w:color w:val="000000" w:themeColor="text1"/>
            <w:sz w:val="26"/>
            <w:szCs w:val="26"/>
          </w:rPr>
          <w:t>ễ</w:t>
        </w:r>
      </w:ins>
      <w:del w:id="50" w:author="Duc Nguyen" w:date="2018-05-03T06:37:00Z">
        <w:r w:rsidRPr="00E470FB" w:rsidDel="001505C4">
          <w:rPr>
            <w:rFonts w:ascii="Times New Roman" w:hAnsi="Times New Roman"/>
            <w:color w:val="000000" w:themeColor="text1"/>
            <w:sz w:val="26"/>
            <w:szCs w:val="26"/>
          </w:rPr>
          <w:delText>ể</w:delText>
        </w:r>
      </w:del>
      <w:r w:rsidRPr="00E470FB">
        <w:rPr>
          <w:rFonts w:ascii="Times New Roman" w:hAnsi="Times New Roman"/>
          <w:color w:val="000000" w:themeColor="text1"/>
          <w:sz w:val="26"/>
          <w:szCs w:val="26"/>
        </w:rPr>
        <w:t xml:space="preserve">n phí: </w:t>
      </w:r>
    </w:p>
    <w:p w14:paraId="4A39FC86" w14:textId="5BA62F45" w:rsidR="005F2F96" w:rsidRPr="00E470FB" w:rsidRDefault="005F2F96" w:rsidP="00435B6F">
      <w:pPr>
        <w:pStyle w:val="ListParagraph"/>
        <w:numPr>
          <w:ilvl w:val="0"/>
          <w:numId w:val="8"/>
        </w:num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 xml:space="preserve">m </w:t>
      </w:r>
      <w:r w:rsidRPr="00E470FB">
        <w:rPr>
          <w:rFonts w:ascii="Times New Roman" w:hAnsi="Times New Roman" w:cs="Calibri"/>
          <w:color w:val="000000" w:themeColor="text1"/>
          <w:sz w:val="26"/>
          <w:szCs w:val="26"/>
        </w:rPr>
        <w:t>đ</w:t>
      </w:r>
      <w:r w:rsidRPr="00E470FB">
        <w:rPr>
          <w:rFonts w:ascii="Times New Roman" w:hAnsi="Times New Roman" w:cs=".VnTime"/>
          <w:color w:val="000000" w:themeColor="text1"/>
          <w:sz w:val="26"/>
          <w:szCs w:val="26"/>
        </w:rPr>
        <w:t>ã</w:t>
      </w:r>
      <w:r w:rsidRPr="00E470FB">
        <w:rPr>
          <w:rFonts w:ascii="Times New Roman" w:hAnsi="Times New Roman"/>
          <w:color w:val="000000" w:themeColor="text1"/>
          <w:sz w:val="26"/>
          <w:szCs w:val="26"/>
        </w:rPr>
        <w:t xml:space="preserve"> h</w:t>
      </w:r>
      <w:r w:rsidRPr="00E470FB">
        <w:rPr>
          <w:rFonts w:ascii="Times New Roman" w:hAnsi="Times New Roman" w:cs="Calibri"/>
          <w:color w:val="000000" w:themeColor="text1"/>
          <w:sz w:val="26"/>
          <w:szCs w:val="26"/>
        </w:rPr>
        <w:t>ế</w:t>
      </w:r>
      <w:r w:rsidRPr="00E470FB">
        <w:rPr>
          <w:rFonts w:ascii="Times New Roman" w:hAnsi="Times New Roman"/>
          <w:color w:val="000000" w:themeColor="text1"/>
          <w:sz w:val="26"/>
          <w:szCs w:val="26"/>
        </w:rPr>
        <w:t>t h</w:t>
      </w:r>
      <w:r w:rsidRPr="00E470FB">
        <w:rPr>
          <w:rFonts w:ascii="Times New Roman" w:hAnsi="Times New Roman" w:cs="Calibri"/>
          <w:color w:val="000000" w:themeColor="text1"/>
          <w:sz w:val="26"/>
          <w:szCs w:val="26"/>
        </w:rPr>
        <w:t>ạ</w:t>
      </w:r>
      <w:r w:rsidRPr="00E470FB">
        <w:rPr>
          <w:rFonts w:ascii="Times New Roman" w:hAnsi="Times New Roman"/>
          <w:color w:val="000000" w:themeColor="text1"/>
          <w:sz w:val="26"/>
          <w:szCs w:val="26"/>
        </w:rPr>
        <w:t>n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nh</w:t>
      </w:r>
      <w:r w:rsidR="00372BD7" w:rsidRPr="00E470FB">
        <w:rPr>
          <w:rFonts w:ascii="Times New Roman" w:hAnsi="Times New Roman"/>
          <w:color w:val="000000" w:themeColor="text1"/>
          <w:sz w:val="26"/>
          <w:szCs w:val="26"/>
        </w:rPr>
        <w:t>, tức là q</w:t>
      </w:r>
      <w:r w:rsidRPr="00E470FB">
        <w:rPr>
          <w:rFonts w:ascii="Times New Roman" w:hAnsi="Times New Roman"/>
          <w:color w:val="000000" w:themeColor="text1"/>
          <w:sz w:val="26"/>
          <w:szCs w:val="26"/>
        </w:rPr>
        <w:t>u</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 xml:space="preserve"> </w:t>
      </w:r>
      <w:r w:rsidR="00D100EA">
        <w:rPr>
          <w:rFonts w:ascii="Times New Roman" w:hAnsi="Times New Roman"/>
          <w:color w:val="000000" w:themeColor="text1"/>
          <w:sz w:val="26"/>
          <w:szCs w:val="26"/>
        </w:rPr>
        <w:t>24</w:t>
      </w:r>
      <w:del w:id="51" w:author="Ngoc Son Nguyen" w:date="2018-05-03T16:28:00Z">
        <w:r w:rsidRPr="00E470FB" w:rsidDel="00034959">
          <w:rPr>
            <w:rFonts w:ascii="Times New Roman" w:hAnsi="Times New Roman"/>
            <w:color w:val="000000" w:themeColor="text1"/>
            <w:sz w:val="26"/>
            <w:szCs w:val="26"/>
          </w:rPr>
          <w:delText xml:space="preserve"> </w:delText>
        </w:r>
      </w:del>
      <w:ins w:id="52" w:author="Ngoc Son Nguyen" w:date="2018-05-03T16:28:00Z">
        <w:r w:rsidR="00034959">
          <w:rPr>
            <w:rFonts w:ascii="Times New Roman" w:hAnsi="Times New Roman"/>
            <w:color w:val="000000" w:themeColor="text1"/>
            <w:sz w:val="26"/>
            <w:szCs w:val="26"/>
          </w:rPr>
          <w:t>24</w:t>
        </w:r>
      </w:ins>
      <w:ins w:id="53" w:author="Ngoc Son Nguyen" w:date="2018-05-03T16:29:00Z">
        <w:r w:rsidR="00034959">
          <w:rPr>
            <w:rFonts w:ascii="Times New Roman" w:hAnsi="Times New Roman"/>
            <w:color w:val="000000" w:themeColor="text1"/>
            <w:sz w:val="26"/>
            <w:szCs w:val="26"/>
          </w:rPr>
          <w:t xml:space="preserve"> </w:t>
        </w:r>
      </w:ins>
      <w:r w:rsidRPr="00E470FB">
        <w:rPr>
          <w:rFonts w:ascii="Times New Roman" w:hAnsi="Times New Roman"/>
          <w:color w:val="000000" w:themeColor="text1"/>
          <w:sz w:val="26"/>
          <w:szCs w:val="26"/>
        </w:rPr>
        <w:t>th</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ng k</w:t>
      </w:r>
      <w:r w:rsidRPr="00E470FB">
        <w:rPr>
          <w:rFonts w:ascii="Times New Roman" w:hAnsi="Times New Roman" w:cs="Calibri"/>
          <w:color w:val="000000" w:themeColor="text1"/>
          <w:sz w:val="26"/>
          <w:szCs w:val="26"/>
        </w:rPr>
        <w:t>ể</w:t>
      </w:r>
      <w:r w:rsidRPr="00E470FB">
        <w:rPr>
          <w:rFonts w:ascii="Times New Roman" w:hAnsi="Times New Roman"/>
          <w:color w:val="000000" w:themeColor="text1"/>
          <w:sz w:val="26"/>
          <w:szCs w:val="26"/>
        </w:rPr>
        <w:t xml:space="preserve"> t</w:t>
      </w:r>
      <w:r w:rsidRPr="00E470FB">
        <w:rPr>
          <w:rFonts w:ascii="Times New Roman" w:hAnsi="Times New Roman" w:cs="Calibri"/>
          <w:color w:val="000000" w:themeColor="text1"/>
          <w:sz w:val="26"/>
          <w:szCs w:val="26"/>
        </w:rPr>
        <w:t>ừ</w:t>
      </w:r>
      <w:r w:rsidRPr="00E470FB">
        <w:rPr>
          <w:rFonts w:ascii="Times New Roman" w:hAnsi="Times New Roman"/>
          <w:color w:val="000000" w:themeColor="text1"/>
          <w:sz w:val="26"/>
          <w:szCs w:val="26"/>
        </w:rPr>
        <w:t xml:space="preserve"> ng</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y k</w:t>
      </w:r>
      <w:r w:rsidRPr="00E470FB">
        <w:rPr>
          <w:rFonts w:ascii="Times New Roman" w:hAnsi="Times New Roman" w:cs=".VnTime"/>
          <w:color w:val="000000" w:themeColor="text1"/>
          <w:sz w:val="26"/>
          <w:szCs w:val="26"/>
        </w:rPr>
        <w:t>í</w:t>
      </w:r>
      <w:r w:rsidRPr="00E470FB">
        <w:rPr>
          <w:rFonts w:ascii="Times New Roman" w:hAnsi="Times New Roman"/>
          <w:color w:val="000000" w:themeColor="text1"/>
          <w:sz w:val="26"/>
          <w:szCs w:val="26"/>
        </w:rPr>
        <w:t>ch ho</w:t>
      </w:r>
      <w:r w:rsidRPr="00E470FB">
        <w:rPr>
          <w:rFonts w:ascii="Times New Roman" w:hAnsi="Times New Roman" w:cs="Calibri"/>
          <w:color w:val="000000" w:themeColor="text1"/>
          <w:sz w:val="26"/>
          <w:szCs w:val="26"/>
        </w:rPr>
        <w:t>ạ</w:t>
      </w:r>
      <w:r w:rsidRPr="00E470FB">
        <w:rPr>
          <w:rFonts w:ascii="Times New Roman" w:hAnsi="Times New Roman"/>
          <w:color w:val="000000" w:themeColor="text1"/>
          <w:sz w:val="26"/>
          <w:szCs w:val="26"/>
        </w:rPr>
        <w:t>t 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w:t>
      </w:r>
      <w:r w:rsidR="00372BD7" w:rsidRPr="00E470FB">
        <w:rPr>
          <w:rFonts w:ascii="Times New Roman" w:hAnsi="Times New Roman"/>
          <w:color w:val="000000" w:themeColor="text1"/>
          <w:sz w:val="26"/>
          <w:szCs w:val="26"/>
        </w:rPr>
        <w:t>.</w:t>
      </w:r>
    </w:p>
    <w:p w14:paraId="2D997B58" w14:textId="42DC71E0" w:rsidR="005F2F96" w:rsidRPr="00E470FB" w:rsidRDefault="005F2F96" w:rsidP="00435B6F">
      <w:pPr>
        <w:pStyle w:val="ListParagraph"/>
        <w:numPr>
          <w:ilvl w:val="0"/>
          <w:numId w:val="8"/>
        </w:num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 b</w:t>
      </w:r>
      <w:r w:rsidRPr="00E470FB">
        <w:rPr>
          <w:rFonts w:ascii="Times New Roman" w:hAnsi="Times New Roman" w:cs="Calibri"/>
          <w:color w:val="000000" w:themeColor="text1"/>
          <w:sz w:val="26"/>
          <w:szCs w:val="26"/>
        </w:rPr>
        <w:t>ị</w:t>
      </w:r>
      <w:r w:rsidRPr="00E470FB">
        <w:rPr>
          <w:rFonts w:ascii="Times New Roman" w:hAnsi="Times New Roman"/>
          <w:color w:val="000000" w:themeColor="text1"/>
          <w:sz w:val="26"/>
          <w:szCs w:val="26"/>
        </w:rPr>
        <w:t xml:space="preserve"> h</w:t>
      </w:r>
      <w:r w:rsidRPr="00E470FB">
        <w:rPr>
          <w:rFonts w:ascii="Times New Roman" w:hAnsi="Times New Roman" w:cs="Calibri"/>
          <w:color w:val="000000" w:themeColor="text1"/>
          <w:sz w:val="26"/>
          <w:szCs w:val="26"/>
        </w:rPr>
        <w:t>ư</w:t>
      </w:r>
      <w:r w:rsidRPr="00E470FB">
        <w:rPr>
          <w:rFonts w:ascii="Times New Roman" w:hAnsi="Times New Roman"/>
          <w:color w:val="000000" w:themeColor="text1"/>
          <w:sz w:val="26"/>
          <w:szCs w:val="26"/>
        </w:rPr>
        <w:t xml:space="preserve"> h</w:t>
      </w:r>
      <w:r w:rsidRPr="00E470FB">
        <w:rPr>
          <w:rFonts w:ascii="Times New Roman" w:hAnsi="Times New Roman" w:cs="Calibri"/>
          <w:color w:val="000000" w:themeColor="text1"/>
          <w:sz w:val="26"/>
          <w:szCs w:val="26"/>
        </w:rPr>
        <w:t>ỏ</w:t>
      </w:r>
      <w:r w:rsidRPr="00E470FB">
        <w:rPr>
          <w:rFonts w:ascii="Times New Roman" w:hAnsi="Times New Roman"/>
          <w:color w:val="000000" w:themeColor="text1"/>
          <w:sz w:val="26"/>
          <w:szCs w:val="26"/>
        </w:rPr>
        <w:t>ng do thi</w:t>
      </w:r>
      <w:r w:rsidRPr="00E470FB">
        <w:rPr>
          <w:rFonts w:ascii="Times New Roman" w:hAnsi="Times New Roman" w:cs=".VnTime"/>
          <w:color w:val="000000" w:themeColor="text1"/>
          <w:sz w:val="26"/>
          <w:szCs w:val="26"/>
        </w:rPr>
        <w:t>ê</w:t>
      </w:r>
      <w:r w:rsidRPr="00E470FB">
        <w:rPr>
          <w:rFonts w:ascii="Times New Roman" w:hAnsi="Times New Roman"/>
          <w:color w:val="000000" w:themeColor="text1"/>
          <w:sz w:val="26"/>
          <w:szCs w:val="26"/>
        </w:rPr>
        <w:t>n tai, l</w:t>
      </w:r>
      <w:r w:rsidRPr="00E470FB">
        <w:rPr>
          <w:rFonts w:ascii="Times New Roman" w:hAnsi="Times New Roman" w:cs="Calibri"/>
          <w:color w:val="000000" w:themeColor="text1"/>
          <w:sz w:val="26"/>
          <w:szCs w:val="26"/>
        </w:rPr>
        <w:t>ũ</w:t>
      </w:r>
      <w:r w:rsidRPr="00E470FB">
        <w:rPr>
          <w:rFonts w:ascii="Times New Roman" w:hAnsi="Times New Roman"/>
          <w:color w:val="000000" w:themeColor="text1"/>
          <w:sz w:val="26"/>
          <w:szCs w:val="26"/>
        </w:rPr>
        <w:t xml:space="preserve"> l</w:t>
      </w:r>
      <w:r w:rsidRPr="00E470FB">
        <w:rPr>
          <w:rFonts w:ascii="Times New Roman" w:hAnsi="Times New Roman" w:cs="Calibri"/>
          <w:color w:val="000000" w:themeColor="text1"/>
          <w:sz w:val="26"/>
          <w:szCs w:val="26"/>
        </w:rPr>
        <w:t>ụ</w:t>
      </w:r>
      <w:r w:rsidRPr="00E470FB">
        <w:rPr>
          <w:rFonts w:ascii="Times New Roman" w:hAnsi="Times New Roman"/>
          <w:color w:val="000000" w:themeColor="text1"/>
          <w:sz w:val="26"/>
          <w:szCs w:val="26"/>
        </w:rPr>
        <w:t>t, h</w:t>
      </w:r>
      <w:r w:rsidRPr="00E470FB">
        <w:rPr>
          <w:rFonts w:ascii="Times New Roman" w:hAnsi="Times New Roman" w:cs="Calibri"/>
          <w:color w:val="000000" w:themeColor="text1"/>
          <w:sz w:val="26"/>
          <w:szCs w:val="26"/>
        </w:rPr>
        <w:t>ỏ</w:t>
      </w:r>
      <w:r w:rsidRPr="00E470FB">
        <w:rPr>
          <w:rFonts w:ascii="Times New Roman" w:hAnsi="Times New Roman"/>
          <w:color w:val="000000" w:themeColor="text1"/>
          <w:sz w:val="26"/>
          <w:szCs w:val="26"/>
        </w:rPr>
        <w:t>a ho</w:t>
      </w:r>
      <w:r w:rsidRPr="00E470FB">
        <w:rPr>
          <w:rFonts w:ascii="Times New Roman" w:hAnsi="Times New Roman" w:cs="Calibri"/>
          <w:color w:val="000000" w:themeColor="text1"/>
          <w:sz w:val="26"/>
          <w:szCs w:val="26"/>
        </w:rPr>
        <w:t>ạ</w:t>
      </w:r>
      <w:r w:rsidR="006F4F96" w:rsidRPr="00E470FB">
        <w:rPr>
          <w:rFonts w:ascii="Times New Roman" w:hAnsi="Times New Roman"/>
          <w:color w:val="000000" w:themeColor="text1"/>
          <w:sz w:val="26"/>
          <w:szCs w:val="26"/>
        </w:rPr>
        <w:t>n,</w:t>
      </w:r>
      <w:r w:rsidRPr="00E470FB">
        <w:rPr>
          <w:rFonts w:ascii="Times New Roman" w:hAnsi="Times New Roman"/>
          <w:color w:val="000000" w:themeColor="text1"/>
          <w:sz w:val="26"/>
          <w:szCs w:val="26"/>
        </w:rPr>
        <w:t xml:space="preserve"> do v</w:t>
      </w:r>
      <w:r w:rsidRPr="00E470FB">
        <w:rPr>
          <w:rFonts w:ascii="Times New Roman" w:hAnsi="Times New Roman" w:cs="Calibri"/>
          <w:color w:val="000000" w:themeColor="text1"/>
          <w:sz w:val="26"/>
          <w:szCs w:val="26"/>
        </w:rPr>
        <w:t>ậ</w:t>
      </w:r>
      <w:r w:rsidRPr="00E470FB">
        <w:rPr>
          <w:rFonts w:ascii="Times New Roman" w:hAnsi="Times New Roman"/>
          <w:color w:val="000000" w:themeColor="text1"/>
          <w:sz w:val="26"/>
          <w:szCs w:val="26"/>
        </w:rPr>
        <w:t>n chuy</w:t>
      </w:r>
      <w:r w:rsidRPr="00E470FB">
        <w:rPr>
          <w:rFonts w:ascii="Times New Roman" w:hAnsi="Times New Roman" w:cs="Calibri"/>
          <w:color w:val="000000" w:themeColor="text1"/>
          <w:sz w:val="26"/>
          <w:szCs w:val="26"/>
        </w:rPr>
        <w:t>ể</w:t>
      </w:r>
      <w:r w:rsidRPr="00E470FB">
        <w:rPr>
          <w:rFonts w:ascii="Times New Roman" w:hAnsi="Times New Roman"/>
          <w:color w:val="000000" w:themeColor="text1"/>
          <w:sz w:val="26"/>
          <w:szCs w:val="26"/>
        </w:rPr>
        <w:t>n l</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m n</w:t>
      </w:r>
      <w:r w:rsidRPr="00E470FB">
        <w:rPr>
          <w:rFonts w:ascii="Times New Roman" w:hAnsi="Times New Roman" w:cs="Calibri"/>
          <w:color w:val="000000" w:themeColor="text1"/>
          <w:sz w:val="26"/>
          <w:szCs w:val="26"/>
        </w:rPr>
        <w:t>ứ</w:t>
      </w:r>
      <w:r w:rsidRPr="00E470FB">
        <w:rPr>
          <w:rFonts w:ascii="Times New Roman" w:hAnsi="Times New Roman"/>
          <w:color w:val="000000" w:themeColor="text1"/>
          <w:sz w:val="26"/>
          <w:szCs w:val="26"/>
        </w:rPr>
        <w:t>t, m</w:t>
      </w:r>
      <w:r w:rsidRPr="00E470FB">
        <w:rPr>
          <w:rFonts w:ascii="Times New Roman" w:hAnsi="Times New Roman" w:cs=".VnTime"/>
          <w:color w:val="000000" w:themeColor="text1"/>
          <w:sz w:val="26"/>
          <w:szCs w:val="26"/>
        </w:rPr>
        <w:t>ó</w:t>
      </w:r>
      <w:r w:rsidRPr="00E470FB">
        <w:rPr>
          <w:rFonts w:ascii="Times New Roman" w:hAnsi="Times New Roman"/>
          <w:color w:val="000000" w:themeColor="text1"/>
          <w:sz w:val="26"/>
          <w:szCs w:val="26"/>
        </w:rPr>
        <w:t>p, b</w:t>
      </w:r>
      <w:r w:rsidRPr="00E470FB">
        <w:rPr>
          <w:rFonts w:ascii="Times New Roman" w:hAnsi="Times New Roman" w:cs="Calibri"/>
          <w:color w:val="000000" w:themeColor="text1"/>
          <w:sz w:val="26"/>
          <w:szCs w:val="26"/>
        </w:rPr>
        <w:t>ể</w:t>
      </w:r>
      <w:r w:rsidRPr="00E470FB">
        <w:rPr>
          <w:rFonts w:ascii="Times New Roman" w:hAnsi="Times New Roman"/>
          <w:color w:val="000000" w:themeColor="text1"/>
          <w:sz w:val="26"/>
          <w:szCs w:val="26"/>
        </w:rPr>
        <w:t>, tr</w:t>
      </w:r>
      <w:r w:rsidRPr="00E470FB">
        <w:rPr>
          <w:rFonts w:ascii="Times New Roman" w:hAnsi="Times New Roman" w:cs="Calibri"/>
          <w:color w:val="000000" w:themeColor="text1"/>
          <w:sz w:val="26"/>
          <w:szCs w:val="26"/>
        </w:rPr>
        <w:t>ầ</w:t>
      </w:r>
      <w:r w:rsidRPr="00E470FB">
        <w:rPr>
          <w:rFonts w:ascii="Times New Roman" w:hAnsi="Times New Roman"/>
          <w:color w:val="000000" w:themeColor="text1"/>
          <w:sz w:val="26"/>
          <w:szCs w:val="26"/>
        </w:rPr>
        <w:t>y x</w:t>
      </w:r>
      <w:r w:rsidRPr="00E470FB">
        <w:rPr>
          <w:rFonts w:ascii="Times New Roman" w:hAnsi="Times New Roman" w:cs="Calibri"/>
          <w:color w:val="000000" w:themeColor="text1"/>
          <w:sz w:val="26"/>
          <w:szCs w:val="26"/>
        </w:rPr>
        <w:t>ướ</w:t>
      </w:r>
      <w:r w:rsidR="006F4F96" w:rsidRPr="00E470FB">
        <w:rPr>
          <w:rFonts w:ascii="Times New Roman" w:hAnsi="Times New Roman"/>
          <w:color w:val="000000" w:themeColor="text1"/>
          <w:sz w:val="26"/>
          <w:szCs w:val="26"/>
        </w:rPr>
        <w:t>c hay vận hành không đúng theo hướng dẫn của nhà sản xuất.</w:t>
      </w:r>
    </w:p>
    <w:p w14:paraId="741DB090" w14:textId="77777777" w:rsidR="005F2F96" w:rsidRPr="00E470FB" w:rsidRDefault="005F2F96" w:rsidP="00435B6F">
      <w:pPr>
        <w:pStyle w:val="ListParagraph"/>
        <w:numPr>
          <w:ilvl w:val="0"/>
          <w:numId w:val="8"/>
        </w:num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 b</w:t>
      </w:r>
      <w:r w:rsidRPr="00E470FB">
        <w:rPr>
          <w:rFonts w:ascii="Times New Roman" w:hAnsi="Times New Roman" w:cs="Calibri"/>
          <w:color w:val="000000" w:themeColor="text1"/>
          <w:sz w:val="26"/>
          <w:szCs w:val="26"/>
        </w:rPr>
        <w:t>ị</w:t>
      </w:r>
      <w:r w:rsidRPr="00E470FB">
        <w:rPr>
          <w:rFonts w:ascii="Times New Roman" w:hAnsi="Times New Roman"/>
          <w:color w:val="000000" w:themeColor="text1"/>
          <w:sz w:val="26"/>
          <w:szCs w:val="26"/>
        </w:rPr>
        <w:t xml:space="preserve"> r</w:t>
      </w:r>
      <w:r w:rsidRPr="00E470FB">
        <w:rPr>
          <w:rFonts w:ascii="Times New Roman" w:hAnsi="Times New Roman" w:cs="Calibri"/>
          <w:color w:val="000000" w:themeColor="text1"/>
          <w:sz w:val="26"/>
          <w:szCs w:val="26"/>
        </w:rPr>
        <w:t>ỉ</w:t>
      </w:r>
      <w:r w:rsidRPr="00E470FB">
        <w:rPr>
          <w:rFonts w:ascii="Times New Roman" w:hAnsi="Times New Roman"/>
          <w:color w:val="000000" w:themeColor="text1"/>
          <w:sz w:val="26"/>
          <w:szCs w:val="26"/>
        </w:rPr>
        <w:t xml:space="preserve"> s</w:t>
      </w:r>
      <w:r w:rsidRPr="00E470FB">
        <w:rPr>
          <w:rFonts w:ascii="Times New Roman" w:hAnsi="Times New Roman" w:cs=".VnTime"/>
          <w:color w:val="000000" w:themeColor="text1"/>
          <w:sz w:val="26"/>
          <w:szCs w:val="26"/>
        </w:rPr>
        <w:t>é</w:t>
      </w:r>
      <w:r w:rsidRPr="00E470FB">
        <w:rPr>
          <w:rFonts w:ascii="Times New Roman" w:hAnsi="Times New Roman"/>
          <w:color w:val="000000" w:themeColor="text1"/>
          <w:sz w:val="26"/>
          <w:szCs w:val="26"/>
        </w:rPr>
        <w:t xml:space="preserve">t, </w:t>
      </w:r>
      <w:r w:rsidRPr="00E470FB">
        <w:rPr>
          <w:rFonts w:ascii="Times New Roman" w:hAnsi="Times New Roman" w:cs="Calibri"/>
          <w:color w:val="000000" w:themeColor="text1"/>
          <w:sz w:val="26"/>
          <w:szCs w:val="26"/>
        </w:rPr>
        <w:t>ố</w:t>
      </w:r>
      <w:r w:rsidRPr="00E470FB">
        <w:rPr>
          <w:rFonts w:ascii="Times New Roman" w:hAnsi="Times New Roman"/>
          <w:color w:val="000000" w:themeColor="text1"/>
          <w:sz w:val="26"/>
          <w:szCs w:val="26"/>
        </w:rPr>
        <w:t xml:space="preserve"> b</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 xml:space="preserve">n do </w:t>
      </w:r>
      <w:r w:rsidRPr="00E470FB">
        <w:rPr>
          <w:rFonts w:ascii="Times New Roman" w:hAnsi="Times New Roman" w:cs="Calibri"/>
          <w:color w:val="000000" w:themeColor="text1"/>
          <w:sz w:val="26"/>
          <w:szCs w:val="26"/>
        </w:rPr>
        <w:t>ă</w:t>
      </w:r>
      <w:r w:rsidRPr="00E470FB">
        <w:rPr>
          <w:rFonts w:ascii="Times New Roman" w:hAnsi="Times New Roman"/>
          <w:color w:val="000000" w:themeColor="text1"/>
          <w:sz w:val="26"/>
          <w:szCs w:val="26"/>
        </w:rPr>
        <w:t>n mòn hay do ch</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t l</w:t>
      </w:r>
      <w:r w:rsidRPr="00E470FB">
        <w:rPr>
          <w:rFonts w:ascii="Times New Roman" w:hAnsi="Times New Roman" w:cs="Calibri"/>
          <w:color w:val="000000" w:themeColor="text1"/>
          <w:sz w:val="26"/>
          <w:szCs w:val="26"/>
        </w:rPr>
        <w:t>ỏ</w:t>
      </w:r>
      <w:r w:rsidRPr="00E470FB">
        <w:rPr>
          <w:rFonts w:ascii="Times New Roman" w:hAnsi="Times New Roman"/>
          <w:color w:val="000000" w:themeColor="text1"/>
          <w:sz w:val="26"/>
          <w:szCs w:val="26"/>
        </w:rPr>
        <w:t xml:space="preserve">ng </w:t>
      </w:r>
      <w:r w:rsidRPr="00E470FB">
        <w:rPr>
          <w:rFonts w:ascii="Times New Roman" w:hAnsi="Times New Roman" w:cs="Calibri"/>
          <w:color w:val="000000" w:themeColor="text1"/>
          <w:sz w:val="26"/>
          <w:szCs w:val="26"/>
        </w:rPr>
        <w:t>đổ</w:t>
      </w:r>
      <w:r w:rsidRPr="00E470FB">
        <w:rPr>
          <w:rFonts w:ascii="Times New Roman" w:hAnsi="Times New Roman"/>
          <w:color w:val="000000" w:themeColor="text1"/>
          <w:sz w:val="26"/>
          <w:szCs w:val="26"/>
        </w:rPr>
        <w:t xml:space="preserve"> v</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o.</w:t>
      </w:r>
    </w:p>
    <w:p w14:paraId="320B7D19" w14:textId="77777777" w:rsidR="005F2F96" w:rsidRPr="00E470FB" w:rsidRDefault="005F2F96" w:rsidP="00435B6F">
      <w:pPr>
        <w:pStyle w:val="ListParagraph"/>
        <w:numPr>
          <w:ilvl w:val="0"/>
          <w:numId w:val="8"/>
        </w:num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S</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ph</w:t>
      </w:r>
      <w:r w:rsidRPr="00E470FB">
        <w:rPr>
          <w:rFonts w:ascii="Times New Roman" w:hAnsi="Times New Roman" w:cs="Calibri"/>
          <w:color w:val="000000" w:themeColor="text1"/>
          <w:sz w:val="26"/>
          <w:szCs w:val="26"/>
        </w:rPr>
        <w:t>ẩ</w:t>
      </w:r>
      <w:r w:rsidRPr="00E470FB">
        <w:rPr>
          <w:rFonts w:ascii="Times New Roman" w:hAnsi="Times New Roman"/>
          <w:color w:val="000000" w:themeColor="text1"/>
          <w:sz w:val="26"/>
          <w:szCs w:val="26"/>
        </w:rPr>
        <w:t>m c</w:t>
      </w:r>
      <w:r w:rsidRPr="00E470FB">
        <w:rPr>
          <w:rFonts w:ascii="Times New Roman" w:hAnsi="Times New Roman" w:cs=".VnTime"/>
          <w:color w:val="000000" w:themeColor="text1"/>
          <w:sz w:val="26"/>
          <w:szCs w:val="26"/>
        </w:rPr>
        <w:t>ó</w:t>
      </w:r>
      <w:r w:rsidRPr="00E470FB">
        <w:rPr>
          <w:rFonts w:ascii="Times New Roman" w:hAnsi="Times New Roman"/>
          <w:color w:val="000000" w:themeColor="text1"/>
          <w:sz w:val="26"/>
          <w:szCs w:val="26"/>
        </w:rPr>
        <w:t xml:space="preserve"> d</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u hi</w:t>
      </w:r>
      <w:r w:rsidRPr="00E470FB">
        <w:rPr>
          <w:rFonts w:ascii="Times New Roman" w:hAnsi="Times New Roman" w:cs="Calibri"/>
          <w:color w:val="000000" w:themeColor="text1"/>
          <w:sz w:val="26"/>
          <w:szCs w:val="26"/>
        </w:rPr>
        <w:t>ệ</w:t>
      </w:r>
      <w:r w:rsidRPr="00E470FB">
        <w:rPr>
          <w:rFonts w:ascii="Times New Roman" w:hAnsi="Times New Roman"/>
          <w:color w:val="000000" w:themeColor="text1"/>
          <w:sz w:val="26"/>
          <w:szCs w:val="26"/>
        </w:rPr>
        <w:t>u th</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o l</w:t>
      </w:r>
      <w:r w:rsidRPr="00E470FB">
        <w:rPr>
          <w:rFonts w:ascii="Times New Roman" w:hAnsi="Times New Roman" w:cs="Calibri"/>
          <w:color w:val="000000" w:themeColor="text1"/>
          <w:sz w:val="26"/>
          <w:szCs w:val="26"/>
        </w:rPr>
        <w:t>ắ</w:t>
      </w:r>
      <w:r w:rsidRPr="00E470FB">
        <w:rPr>
          <w:rFonts w:ascii="Times New Roman" w:hAnsi="Times New Roman"/>
          <w:color w:val="000000" w:themeColor="text1"/>
          <w:sz w:val="26"/>
          <w:szCs w:val="26"/>
        </w:rPr>
        <w:t>p, l</w:t>
      </w:r>
      <w:r w:rsidRPr="00E470FB">
        <w:rPr>
          <w:rFonts w:ascii="Times New Roman" w:hAnsi="Times New Roman" w:cs="Calibri"/>
          <w:color w:val="000000" w:themeColor="text1"/>
          <w:sz w:val="26"/>
          <w:szCs w:val="26"/>
        </w:rPr>
        <w:t>ỗ</w:t>
      </w:r>
      <w:r w:rsidRPr="00E470FB">
        <w:rPr>
          <w:rFonts w:ascii="Times New Roman" w:hAnsi="Times New Roman"/>
          <w:color w:val="000000" w:themeColor="text1"/>
          <w:sz w:val="26"/>
          <w:szCs w:val="26"/>
        </w:rPr>
        <w:t>i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qu</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n l</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m r</w:t>
      </w:r>
      <w:r w:rsidRPr="00E470FB">
        <w:rPr>
          <w:rFonts w:ascii="Times New Roman" w:hAnsi="Times New Roman" w:cs=".VnTime"/>
          <w:color w:val="000000" w:themeColor="text1"/>
          <w:sz w:val="26"/>
          <w:szCs w:val="26"/>
        </w:rPr>
        <w:t>á</w:t>
      </w:r>
      <w:r w:rsidRPr="00E470FB">
        <w:rPr>
          <w:rFonts w:ascii="Times New Roman" w:hAnsi="Times New Roman"/>
          <w:color w:val="000000" w:themeColor="text1"/>
          <w:sz w:val="26"/>
          <w:szCs w:val="26"/>
        </w:rPr>
        <w:t>ch, m</w:t>
      </w:r>
      <w:r w:rsidRPr="00E470FB">
        <w:rPr>
          <w:rFonts w:ascii="Times New Roman" w:hAnsi="Times New Roman" w:cs="Calibri"/>
          <w:color w:val="000000" w:themeColor="text1"/>
          <w:sz w:val="26"/>
          <w:szCs w:val="26"/>
        </w:rPr>
        <w:t>ấ</w:t>
      </w:r>
      <w:r w:rsidRPr="00E470FB">
        <w:rPr>
          <w:rFonts w:ascii="Times New Roman" w:hAnsi="Times New Roman"/>
          <w:color w:val="000000" w:themeColor="text1"/>
          <w:sz w:val="26"/>
          <w:szCs w:val="26"/>
        </w:rPr>
        <w:t>t tem b</w:t>
      </w:r>
      <w:r w:rsidRPr="00E470FB">
        <w:rPr>
          <w:rFonts w:ascii="Times New Roman" w:hAnsi="Times New Roman" w:cs="Calibri"/>
          <w:color w:val="000000" w:themeColor="text1"/>
          <w:sz w:val="26"/>
          <w:szCs w:val="26"/>
        </w:rPr>
        <w:t>ả</w:t>
      </w:r>
      <w:r w:rsidRPr="00E470FB">
        <w:rPr>
          <w:rFonts w:ascii="Times New Roman" w:hAnsi="Times New Roman"/>
          <w:color w:val="000000" w:themeColor="text1"/>
          <w:sz w:val="26"/>
          <w:szCs w:val="26"/>
        </w:rPr>
        <w:t>o h</w:t>
      </w:r>
      <w:r w:rsidRPr="00E470FB">
        <w:rPr>
          <w:rFonts w:ascii="Times New Roman" w:hAnsi="Times New Roman" w:cs="Calibri"/>
          <w:color w:val="000000" w:themeColor="text1"/>
          <w:sz w:val="26"/>
          <w:szCs w:val="26"/>
        </w:rPr>
        <w:t>à</w:t>
      </w:r>
      <w:r w:rsidRPr="00E470FB">
        <w:rPr>
          <w:rFonts w:ascii="Times New Roman" w:hAnsi="Times New Roman"/>
          <w:color w:val="000000" w:themeColor="text1"/>
          <w:sz w:val="26"/>
          <w:szCs w:val="26"/>
        </w:rPr>
        <w:t>nh.</w:t>
      </w:r>
    </w:p>
    <w:p w14:paraId="61F2BCF9" w14:textId="5D245F21" w:rsidR="005F2F96" w:rsidRPr="00E470FB" w:rsidRDefault="005F2F96" w:rsidP="00435B6F">
      <w:pPr>
        <w:spacing w:before="60" w:after="60" w:line="276" w:lineRule="auto"/>
        <w:ind w:left="780"/>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 xml:space="preserve">+ </w:t>
      </w:r>
      <w:r w:rsidR="00034959">
        <w:rPr>
          <w:rFonts w:ascii="Times New Roman" w:hAnsi="Times New Roman"/>
          <w:color w:val="000000" w:themeColor="text1"/>
          <w:sz w:val="26"/>
          <w:szCs w:val="26"/>
        </w:rPr>
        <w:t xml:space="preserve">Chính sách hỗ trợ bảo hành: </w:t>
      </w:r>
      <w:r w:rsidR="0019496C">
        <w:rPr>
          <w:rFonts w:ascii="Times New Roman" w:hAnsi="Times New Roman"/>
          <w:color w:val="000000" w:themeColor="text1"/>
          <w:sz w:val="26"/>
          <w:szCs w:val="26"/>
        </w:rPr>
        <w:t>Trong thời gian bảo hành, c</w:t>
      </w:r>
      <w:r w:rsidRPr="00E470FB">
        <w:rPr>
          <w:rFonts w:ascii="Times New Roman" w:hAnsi="Times New Roman"/>
          <w:color w:val="000000" w:themeColor="text1"/>
          <w:sz w:val="26"/>
          <w:szCs w:val="26"/>
        </w:rPr>
        <w:t xml:space="preserve">ác sản phẩm không </w:t>
      </w:r>
      <w:r w:rsidR="0019496C">
        <w:rPr>
          <w:rFonts w:ascii="Times New Roman" w:hAnsi="Times New Roman"/>
          <w:color w:val="000000" w:themeColor="text1"/>
          <w:sz w:val="26"/>
          <w:szCs w:val="26"/>
        </w:rPr>
        <w:t xml:space="preserve">đủ điều kiện được </w:t>
      </w:r>
      <w:r w:rsidRPr="00E470FB">
        <w:rPr>
          <w:rFonts w:ascii="Times New Roman" w:hAnsi="Times New Roman"/>
          <w:color w:val="000000" w:themeColor="text1"/>
          <w:sz w:val="26"/>
          <w:szCs w:val="26"/>
        </w:rPr>
        <w:t>bảo hành mi</w:t>
      </w:r>
      <w:ins w:id="54" w:author="Duc Nguyen" w:date="2018-05-03T06:37:00Z">
        <w:r w:rsidR="001505C4">
          <w:rPr>
            <w:rFonts w:ascii="Times New Roman" w:hAnsi="Times New Roman"/>
            <w:color w:val="000000" w:themeColor="text1"/>
            <w:sz w:val="26"/>
            <w:szCs w:val="26"/>
          </w:rPr>
          <w:t>ễ</w:t>
        </w:r>
      </w:ins>
      <w:del w:id="55" w:author="Duc Nguyen" w:date="2018-05-03T06:37:00Z">
        <w:r w:rsidRPr="00E470FB" w:rsidDel="001505C4">
          <w:rPr>
            <w:rFonts w:ascii="Times New Roman" w:hAnsi="Times New Roman"/>
            <w:color w:val="000000" w:themeColor="text1"/>
            <w:sz w:val="26"/>
            <w:szCs w:val="26"/>
          </w:rPr>
          <w:delText>ể</w:delText>
        </w:r>
      </w:del>
      <w:r w:rsidRPr="00E470FB">
        <w:rPr>
          <w:rFonts w:ascii="Times New Roman" w:hAnsi="Times New Roman"/>
          <w:color w:val="000000" w:themeColor="text1"/>
          <w:sz w:val="26"/>
          <w:szCs w:val="26"/>
        </w:rPr>
        <w:t>n phí sẽ được hỗ trợ chi phí sửa chữa</w:t>
      </w:r>
      <w:r w:rsidR="007D49DE" w:rsidRPr="00E470FB">
        <w:rPr>
          <w:rFonts w:ascii="Times New Roman" w:hAnsi="Times New Roman"/>
          <w:color w:val="000000" w:themeColor="text1"/>
          <w:sz w:val="26"/>
          <w:szCs w:val="26"/>
        </w:rPr>
        <w:t xml:space="preserve">, </w:t>
      </w:r>
      <w:r w:rsidRPr="00E470FB">
        <w:rPr>
          <w:rFonts w:ascii="Times New Roman" w:hAnsi="Times New Roman"/>
          <w:color w:val="000000" w:themeColor="text1"/>
          <w:sz w:val="26"/>
          <w:szCs w:val="26"/>
        </w:rPr>
        <w:t>bao gồm chi phí nhân công và vật tư, linh kiện thay thế.</w:t>
      </w:r>
      <w:r w:rsidR="007D49DE" w:rsidRPr="00E470FB">
        <w:rPr>
          <w:rFonts w:ascii="Times New Roman" w:hAnsi="Times New Roman"/>
          <w:color w:val="000000" w:themeColor="text1"/>
          <w:sz w:val="26"/>
          <w:szCs w:val="26"/>
        </w:rPr>
        <w:t xml:space="preserve"> </w:t>
      </w:r>
      <w:commentRangeStart w:id="56"/>
      <w:r w:rsidR="007D49DE" w:rsidRPr="00034959">
        <w:rPr>
          <w:rFonts w:ascii="Times New Roman" w:hAnsi="Times New Roman"/>
          <w:color w:val="000000" w:themeColor="text1"/>
          <w:sz w:val="26"/>
          <w:szCs w:val="26"/>
        </w:rPr>
        <w:t xml:space="preserve">Tổng chi phí cho một lần </w:t>
      </w:r>
      <w:r w:rsidR="00D100EA">
        <w:rPr>
          <w:rFonts w:ascii="Times New Roman" w:hAnsi="Times New Roman"/>
          <w:color w:val="000000" w:themeColor="text1"/>
          <w:sz w:val="26"/>
          <w:szCs w:val="26"/>
        </w:rPr>
        <w:t xml:space="preserve">tùy theo báo giá sửa chữa của bên B nhưng đảm bảo </w:t>
      </w:r>
      <w:r w:rsidR="007D49DE" w:rsidRPr="00034959">
        <w:rPr>
          <w:rFonts w:ascii="Times New Roman" w:hAnsi="Times New Roman"/>
          <w:color w:val="000000" w:themeColor="text1"/>
          <w:sz w:val="26"/>
          <w:szCs w:val="26"/>
        </w:rPr>
        <w:t>không vượt quá 20% giá trị của 01 sản phẩm.</w:t>
      </w:r>
      <w:commentRangeEnd w:id="56"/>
      <w:r w:rsidR="00BD7B09" w:rsidRPr="00034959">
        <w:rPr>
          <w:rStyle w:val="CommentReference"/>
        </w:rPr>
        <w:commentReference w:id="56"/>
      </w:r>
    </w:p>
    <w:p w14:paraId="704AB384" w14:textId="54C50AD1" w:rsidR="001D54B9" w:rsidRPr="001D54B9" w:rsidRDefault="001D54B9" w:rsidP="00435B6F">
      <w:pPr>
        <w:spacing w:before="60" w:after="60" w:line="276" w:lineRule="auto"/>
        <w:jc w:val="both"/>
        <w:rPr>
          <w:rFonts w:ascii="Times New Roman" w:hAnsi="Times New Roman"/>
          <w:color w:val="000000" w:themeColor="text1"/>
          <w:sz w:val="26"/>
          <w:szCs w:val="26"/>
        </w:rPr>
      </w:pPr>
      <w:r w:rsidRPr="00E470FB">
        <w:rPr>
          <w:rFonts w:ascii="Times New Roman" w:hAnsi="Times New Roman"/>
          <w:color w:val="000000" w:themeColor="text1"/>
          <w:sz w:val="26"/>
          <w:szCs w:val="26"/>
        </w:rPr>
        <w:t>2.4. Cập nhật tính năng phần mềm thiết bị</w:t>
      </w:r>
      <w:r w:rsidR="00B378C2" w:rsidRPr="00E470FB">
        <w:rPr>
          <w:rFonts w:ascii="Times New Roman" w:hAnsi="Times New Roman"/>
          <w:color w:val="000000" w:themeColor="text1"/>
          <w:sz w:val="26"/>
          <w:szCs w:val="26"/>
        </w:rPr>
        <w:t>: Trong quá trình vận hành thiết bị, nếu có yêu cầu nâng cấp về tính năng phần mềm trong khả năng đáp ứng của phần cứng thiết bị</w:t>
      </w:r>
      <w:r w:rsidR="00FB1E0B" w:rsidRPr="00E470FB">
        <w:rPr>
          <w:rFonts w:ascii="Times New Roman" w:hAnsi="Times New Roman"/>
          <w:color w:val="000000" w:themeColor="text1"/>
          <w:sz w:val="26"/>
          <w:szCs w:val="26"/>
        </w:rPr>
        <w:t xml:space="preserve"> và tính năng </w:t>
      </w:r>
      <w:r w:rsidR="00E32E6F" w:rsidRPr="00E470FB">
        <w:rPr>
          <w:rFonts w:ascii="Times New Roman" w:hAnsi="Times New Roman"/>
          <w:color w:val="000000" w:themeColor="text1"/>
          <w:sz w:val="26"/>
          <w:szCs w:val="26"/>
        </w:rPr>
        <w:t>cần thêm không</w:t>
      </w:r>
      <w:r w:rsidR="00FB1E0B" w:rsidRPr="00E470FB">
        <w:rPr>
          <w:rFonts w:ascii="Times New Roman" w:hAnsi="Times New Roman"/>
          <w:color w:val="000000" w:themeColor="text1"/>
          <w:sz w:val="26"/>
          <w:szCs w:val="26"/>
        </w:rPr>
        <w:t xml:space="preserve"> được liệt kê trong phụ lục tính năng sản phẩm</w:t>
      </w:r>
      <w:r w:rsidR="00B378C2" w:rsidRPr="00E470FB">
        <w:rPr>
          <w:rFonts w:ascii="Times New Roman" w:hAnsi="Times New Roman"/>
          <w:color w:val="000000" w:themeColor="text1"/>
          <w:sz w:val="26"/>
          <w:szCs w:val="26"/>
        </w:rPr>
        <w:t xml:space="preserve">, bên B </w:t>
      </w:r>
      <w:r w:rsidR="00FB1E0B" w:rsidRPr="00E470FB">
        <w:rPr>
          <w:rFonts w:ascii="Times New Roman" w:hAnsi="Times New Roman"/>
          <w:color w:val="000000" w:themeColor="text1"/>
          <w:sz w:val="26"/>
          <w:szCs w:val="26"/>
        </w:rPr>
        <w:t xml:space="preserve">cam kết </w:t>
      </w:r>
      <w:r w:rsidR="00B378C2" w:rsidRPr="00E470FB">
        <w:rPr>
          <w:rFonts w:ascii="Times New Roman" w:hAnsi="Times New Roman"/>
          <w:color w:val="000000" w:themeColor="text1"/>
          <w:sz w:val="26"/>
          <w:szCs w:val="26"/>
        </w:rPr>
        <w:t>hỗ trợ nâng cấp firmware</w:t>
      </w:r>
      <w:r w:rsidR="00E32E6F" w:rsidRPr="00E470FB">
        <w:rPr>
          <w:rFonts w:ascii="Times New Roman" w:hAnsi="Times New Roman"/>
          <w:color w:val="000000" w:themeColor="text1"/>
          <w:sz w:val="26"/>
          <w:szCs w:val="26"/>
        </w:rPr>
        <w:t xml:space="preserve"> tại nơi sản xuất, tổng chi phí nâng cấp </w:t>
      </w:r>
      <w:r w:rsidR="00E035E3" w:rsidRPr="00E470FB">
        <w:rPr>
          <w:rFonts w:ascii="Times New Roman" w:hAnsi="Times New Roman"/>
          <w:color w:val="000000" w:themeColor="text1"/>
          <w:sz w:val="26"/>
          <w:szCs w:val="26"/>
        </w:rPr>
        <w:t>01</w:t>
      </w:r>
      <w:r w:rsidR="00E32E6F" w:rsidRPr="00E470FB">
        <w:rPr>
          <w:rFonts w:ascii="Times New Roman" w:hAnsi="Times New Roman"/>
          <w:color w:val="000000" w:themeColor="text1"/>
          <w:sz w:val="26"/>
          <w:szCs w:val="26"/>
        </w:rPr>
        <w:t xml:space="preserve"> lần cho một thiết bị không vượt quá 10% giá trị của thiết bị đó.</w:t>
      </w:r>
    </w:p>
    <w:p w14:paraId="15EA490D" w14:textId="77777777" w:rsidR="002A5F44" w:rsidRPr="00044294" w:rsidRDefault="002A5F44" w:rsidP="00435B6F">
      <w:pPr>
        <w:spacing w:before="60" w:after="60" w:line="276" w:lineRule="auto"/>
        <w:jc w:val="both"/>
        <w:rPr>
          <w:rFonts w:ascii="Times New Roman" w:hAnsi="Times New Roman"/>
          <w:b/>
          <w:sz w:val="26"/>
          <w:szCs w:val="26"/>
        </w:rPr>
      </w:pPr>
      <w:r w:rsidRPr="00044294">
        <w:rPr>
          <w:rFonts w:ascii="Times New Roman" w:hAnsi="Times New Roman"/>
          <w:b/>
          <w:sz w:val="26"/>
          <w:szCs w:val="26"/>
        </w:rPr>
        <w:t>Đ</w:t>
      </w:r>
      <w:r w:rsidR="00240D3A" w:rsidRPr="00044294">
        <w:rPr>
          <w:rFonts w:ascii="Times New Roman" w:hAnsi="Times New Roman"/>
          <w:b/>
          <w:sz w:val="26"/>
          <w:szCs w:val="26"/>
        </w:rPr>
        <w:t>IỀU</w:t>
      </w:r>
      <w:r w:rsidRPr="00044294">
        <w:rPr>
          <w:rFonts w:ascii="Times New Roman" w:hAnsi="Times New Roman"/>
          <w:b/>
          <w:sz w:val="26"/>
          <w:szCs w:val="26"/>
        </w:rPr>
        <w:t xml:space="preserve"> 3: ĐỊA ĐIỂM VÀ THỜI GIAN GIAO HÀNG</w:t>
      </w:r>
    </w:p>
    <w:p w14:paraId="58012AF9" w14:textId="46C07ADD" w:rsidR="00B25B0E" w:rsidRPr="00044294" w:rsidRDefault="00240D3A"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 xml:space="preserve">3.1. </w:t>
      </w:r>
      <w:r w:rsidR="002A5F44" w:rsidRPr="00044294">
        <w:rPr>
          <w:rFonts w:ascii="Times New Roman" w:hAnsi="Times New Roman"/>
          <w:sz w:val="26"/>
          <w:szCs w:val="26"/>
        </w:rPr>
        <w:t xml:space="preserve">Địa điểm giao hàng: </w:t>
      </w:r>
      <w:r w:rsidR="00E92131">
        <w:rPr>
          <w:rFonts w:ascii="Times New Roman" w:hAnsi="Times New Roman"/>
          <w:sz w:val="26"/>
          <w:szCs w:val="26"/>
        </w:rPr>
        <w:t xml:space="preserve">Tại công ty cổ phần Đạt Phương </w:t>
      </w:r>
      <w:r w:rsidR="00E92131" w:rsidRPr="00F6498D">
        <w:rPr>
          <w:rFonts w:ascii="Times New Roman" w:hAnsi="Times New Roman"/>
          <w:color w:val="FF0000"/>
          <w:sz w:val="26"/>
          <w:szCs w:val="26"/>
        </w:rPr>
        <w:t xml:space="preserve">theo địa chỉ </w:t>
      </w:r>
      <w:r w:rsidR="00E92131">
        <w:rPr>
          <w:rFonts w:ascii="Times New Roman" w:hAnsi="Times New Roman"/>
          <w:color w:val="FF0000"/>
          <w:sz w:val="26"/>
          <w:szCs w:val="26"/>
        </w:rPr>
        <w:t>hợp đồng</w:t>
      </w:r>
      <w:ins w:id="57" w:author="Duc Nguyen" w:date="2018-05-03T06:38:00Z">
        <w:r w:rsidR="001505C4">
          <w:rPr>
            <w:rFonts w:ascii="Times New Roman" w:hAnsi="Times New Roman"/>
            <w:sz w:val="26"/>
            <w:szCs w:val="26"/>
          </w:rPr>
          <w:t xml:space="preserve"> </w:t>
        </w:r>
        <w:r w:rsidR="001505C4" w:rsidRPr="00F6498D">
          <w:rPr>
            <w:rFonts w:ascii="Times New Roman" w:hAnsi="Times New Roman"/>
            <w:color w:val="FF0000"/>
            <w:sz w:val="26"/>
            <w:szCs w:val="26"/>
          </w:rPr>
          <w:t>theo địa chỉ nêu trên</w:t>
        </w:r>
      </w:ins>
    </w:p>
    <w:p w14:paraId="3FDA7596" w14:textId="09A26137" w:rsidR="006F15B0" w:rsidRPr="00044294" w:rsidRDefault="00240D3A" w:rsidP="00435B6F">
      <w:pPr>
        <w:spacing w:before="60" w:after="60" w:line="276" w:lineRule="auto"/>
        <w:jc w:val="both"/>
        <w:rPr>
          <w:rFonts w:ascii="Times New Roman" w:hAnsi="Times New Roman"/>
          <w:sz w:val="26"/>
          <w:szCs w:val="26"/>
        </w:rPr>
      </w:pPr>
      <w:r w:rsidRPr="00E470FB">
        <w:rPr>
          <w:rFonts w:ascii="Times New Roman" w:hAnsi="Times New Roman"/>
          <w:sz w:val="26"/>
          <w:szCs w:val="26"/>
        </w:rPr>
        <w:t>3.2.</w:t>
      </w:r>
      <w:r w:rsidR="0068790E" w:rsidRPr="00E470FB">
        <w:rPr>
          <w:rFonts w:ascii="Times New Roman" w:hAnsi="Times New Roman"/>
          <w:sz w:val="26"/>
          <w:szCs w:val="26"/>
        </w:rPr>
        <w:t xml:space="preserve"> </w:t>
      </w:r>
      <w:r w:rsidR="002A5F44" w:rsidRPr="00E470FB">
        <w:rPr>
          <w:rFonts w:ascii="Times New Roman" w:hAnsi="Times New Roman"/>
          <w:sz w:val="26"/>
          <w:szCs w:val="26"/>
        </w:rPr>
        <w:t>Thời gian giao nhận hàng</w:t>
      </w:r>
      <w:r w:rsidR="005E5FB7" w:rsidRPr="00E470FB">
        <w:rPr>
          <w:rFonts w:ascii="Times New Roman" w:hAnsi="Times New Roman"/>
          <w:sz w:val="26"/>
          <w:szCs w:val="26"/>
        </w:rPr>
        <w:t xml:space="preserve">: </w:t>
      </w:r>
      <w:r w:rsidR="00D73E33" w:rsidRPr="00E470FB">
        <w:rPr>
          <w:rFonts w:ascii="Times New Roman" w:hAnsi="Times New Roman"/>
          <w:sz w:val="26"/>
          <w:szCs w:val="26"/>
        </w:rPr>
        <w:t>Hàng hó</w:t>
      </w:r>
      <w:r w:rsidR="007C5BD1" w:rsidRPr="00E470FB">
        <w:rPr>
          <w:rFonts w:ascii="Times New Roman" w:hAnsi="Times New Roman"/>
          <w:sz w:val="26"/>
          <w:szCs w:val="26"/>
        </w:rPr>
        <w:t xml:space="preserve">a được giao 01 đợt trong vòng </w:t>
      </w:r>
      <w:r w:rsidR="003B5833" w:rsidRPr="00E470FB">
        <w:rPr>
          <w:rFonts w:ascii="Times New Roman" w:hAnsi="Times New Roman"/>
          <w:sz w:val="26"/>
          <w:szCs w:val="26"/>
        </w:rPr>
        <w:t xml:space="preserve">từ </w:t>
      </w:r>
      <w:r w:rsidR="00B36569">
        <w:rPr>
          <w:rFonts w:ascii="Times New Roman" w:hAnsi="Times New Roman"/>
          <w:sz w:val="26"/>
          <w:szCs w:val="26"/>
        </w:rPr>
        <w:t>6</w:t>
      </w:r>
      <w:r w:rsidR="003B5833" w:rsidRPr="00E470FB">
        <w:rPr>
          <w:rFonts w:ascii="Times New Roman" w:hAnsi="Times New Roman"/>
          <w:sz w:val="26"/>
          <w:szCs w:val="26"/>
        </w:rPr>
        <w:t>-</w:t>
      </w:r>
      <w:r w:rsidR="00B36569">
        <w:rPr>
          <w:rFonts w:ascii="Times New Roman" w:hAnsi="Times New Roman"/>
          <w:sz w:val="26"/>
          <w:szCs w:val="26"/>
        </w:rPr>
        <w:t>8</w:t>
      </w:r>
      <w:r w:rsidR="003B5833" w:rsidRPr="00E470FB">
        <w:rPr>
          <w:rFonts w:ascii="Times New Roman" w:hAnsi="Times New Roman"/>
          <w:sz w:val="26"/>
          <w:szCs w:val="26"/>
        </w:rPr>
        <w:t xml:space="preserve"> tuần</w:t>
      </w:r>
      <w:r w:rsidR="00D73E33" w:rsidRPr="00E470FB">
        <w:rPr>
          <w:rFonts w:ascii="Times New Roman" w:hAnsi="Times New Roman"/>
          <w:sz w:val="26"/>
          <w:szCs w:val="26"/>
        </w:rPr>
        <w:t xml:space="preserve"> kể từ ngày</w:t>
      </w:r>
      <w:r w:rsidR="007C5BD1" w:rsidRPr="00E470FB">
        <w:rPr>
          <w:rFonts w:ascii="Times New Roman" w:hAnsi="Times New Roman"/>
          <w:sz w:val="26"/>
          <w:szCs w:val="26"/>
        </w:rPr>
        <w:t xml:space="preserve"> bên B nhận được </w:t>
      </w:r>
      <w:r w:rsidR="00D95CA3" w:rsidRPr="00E470FB">
        <w:rPr>
          <w:rFonts w:ascii="Times New Roman" w:hAnsi="Times New Roman"/>
          <w:sz w:val="26"/>
          <w:szCs w:val="26"/>
        </w:rPr>
        <w:t>tiền tạm ứng</w:t>
      </w:r>
      <w:r w:rsidR="008869BF" w:rsidRPr="00E470FB">
        <w:rPr>
          <w:rFonts w:ascii="Times New Roman" w:hAnsi="Times New Roman"/>
          <w:sz w:val="26"/>
          <w:szCs w:val="26"/>
        </w:rPr>
        <w:t xml:space="preserve"> của bên A.</w:t>
      </w:r>
    </w:p>
    <w:p w14:paraId="3ADDE13F" w14:textId="77777777" w:rsidR="00921DE9" w:rsidRPr="00044294" w:rsidRDefault="00921DE9"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 xml:space="preserve">3.3. Quy định về </w:t>
      </w:r>
      <w:r w:rsidR="005D226D" w:rsidRPr="00044294">
        <w:rPr>
          <w:rFonts w:ascii="Times New Roman" w:hAnsi="Times New Roman"/>
          <w:sz w:val="26"/>
          <w:szCs w:val="26"/>
        </w:rPr>
        <w:t>g</w:t>
      </w:r>
      <w:r w:rsidRPr="00044294">
        <w:rPr>
          <w:rFonts w:ascii="Times New Roman" w:hAnsi="Times New Roman"/>
          <w:sz w:val="26"/>
          <w:szCs w:val="26"/>
        </w:rPr>
        <w:t>iao nhận hàng:</w:t>
      </w:r>
    </w:p>
    <w:p w14:paraId="6D16FAFC" w14:textId="77777777" w:rsidR="00921DE9" w:rsidRPr="00044294" w:rsidRDefault="00921DE9" w:rsidP="00435B6F">
      <w:pPr>
        <w:spacing w:before="60" w:after="60" w:line="276" w:lineRule="auto"/>
        <w:ind w:firstLine="720"/>
        <w:jc w:val="both"/>
        <w:rPr>
          <w:rFonts w:ascii="Times New Roman" w:hAnsi="Times New Roman"/>
          <w:sz w:val="26"/>
          <w:szCs w:val="26"/>
        </w:rPr>
      </w:pPr>
      <w:r w:rsidRPr="00044294">
        <w:rPr>
          <w:rFonts w:ascii="Times New Roman" w:hAnsi="Times New Roman"/>
          <w:sz w:val="26"/>
          <w:szCs w:val="26"/>
        </w:rPr>
        <w:t>- Khi giao nhận hàng đại diện của</w:t>
      </w:r>
      <w:r w:rsidR="001358BA">
        <w:rPr>
          <w:rFonts w:ascii="Times New Roman" w:hAnsi="Times New Roman"/>
          <w:sz w:val="26"/>
          <w:szCs w:val="26"/>
        </w:rPr>
        <w:t xml:space="preserve"> </w:t>
      </w:r>
      <w:r w:rsidR="005D0BAE">
        <w:rPr>
          <w:rFonts w:ascii="Times New Roman" w:hAnsi="Times New Roman"/>
          <w:sz w:val="26"/>
          <w:szCs w:val="26"/>
        </w:rPr>
        <w:t>b</w:t>
      </w:r>
      <w:r w:rsidRPr="00044294">
        <w:rPr>
          <w:rFonts w:ascii="Times New Roman" w:hAnsi="Times New Roman"/>
          <w:sz w:val="26"/>
          <w:szCs w:val="26"/>
        </w:rPr>
        <w:t xml:space="preserve">ên A và </w:t>
      </w:r>
      <w:r w:rsidR="005D0BAE">
        <w:rPr>
          <w:rFonts w:ascii="Times New Roman" w:hAnsi="Times New Roman"/>
          <w:sz w:val="26"/>
          <w:szCs w:val="26"/>
        </w:rPr>
        <w:t>b</w:t>
      </w:r>
      <w:r w:rsidRPr="00044294">
        <w:rPr>
          <w:rFonts w:ascii="Times New Roman" w:hAnsi="Times New Roman"/>
          <w:sz w:val="26"/>
          <w:szCs w:val="26"/>
        </w:rPr>
        <w:t xml:space="preserve">ên B sẽ cùng kiểm tra về chủng loại, số lượng, quy cách hàng hoá và lập thành biên bản bàn giao có xác nhận của 2 bên. </w:t>
      </w:r>
      <w:r w:rsidR="00F641FD" w:rsidRPr="00044294">
        <w:rPr>
          <w:rFonts w:ascii="Times New Roman" w:hAnsi="Times New Roman"/>
          <w:sz w:val="26"/>
          <w:szCs w:val="26"/>
        </w:rPr>
        <w:t xml:space="preserve">Trường hợp bên A ủy quyền cho bên bên thứ 3 nhận hàng thay thì phải cung cấp cho bên B giấy ủy quyền </w:t>
      </w:r>
      <w:r w:rsidR="00F641FD" w:rsidRPr="00044294">
        <w:rPr>
          <w:rFonts w:ascii="Times New Roman" w:hAnsi="Times New Roman"/>
          <w:sz w:val="26"/>
          <w:szCs w:val="26"/>
        </w:rPr>
        <w:lastRenderedPageBreak/>
        <w:t xml:space="preserve">phù hợp với quy định của pháp luật. Mọi xác nhận của bên được bên A ủy quyền nhận hàng có đầy đủ giá trị pháp lý và bên A có nghĩa vụ phải thực hiện theo. </w:t>
      </w:r>
    </w:p>
    <w:p w14:paraId="25A7923B" w14:textId="77777777" w:rsidR="00CC2422" w:rsidRDefault="00921DE9" w:rsidP="00435B6F">
      <w:pPr>
        <w:spacing w:before="60" w:after="60" w:line="276" w:lineRule="auto"/>
        <w:ind w:firstLine="720"/>
        <w:jc w:val="both"/>
        <w:rPr>
          <w:rFonts w:ascii="Times New Roman" w:hAnsi="Times New Roman"/>
          <w:sz w:val="26"/>
          <w:szCs w:val="26"/>
        </w:rPr>
      </w:pPr>
      <w:r w:rsidRPr="00044294">
        <w:rPr>
          <w:rFonts w:ascii="Times New Roman" w:hAnsi="Times New Roman"/>
          <w:sz w:val="26"/>
          <w:szCs w:val="26"/>
        </w:rPr>
        <w:t xml:space="preserve">- Trường hợp Bên A không bố trí được người để giao nhận hàng theo </w:t>
      </w:r>
      <w:r w:rsidR="005D226D" w:rsidRPr="00044294">
        <w:rPr>
          <w:rFonts w:ascii="Times New Roman" w:hAnsi="Times New Roman"/>
          <w:sz w:val="26"/>
          <w:szCs w:val="26"/>
        </w:rPr>
        <w:t xml:space="preserve">đúng thời gian đã </w:t>
      </w:r>
      <w:r w:rsidR="00A66A9D" w:rsidRPr="00044294">
        <w:rPr>
          <w:rFonts w:ascii="Times New Roman" w:hAnsi="Times New Roman"/>
          <w:sz w:val="26"/>
          <w:szCs w:val="26"/>
        </w:rPr>
        <w:t>ghi trong đơn đặt hàng</w:t>
      </w:r>
      <w:r w:rsidRPr="00044294">
        <w:rPr>
          <w:rFonts w:ascii="Times New Roman" w:hAnsi="Times New Roman"/>
          <w:sz w:val="26"/>
          <w:szCs w:val="26"/>
        </w:rPr>
        <w:t xml:space="preserve"> thì toàn </w:t>
      </w:r>
      <w:r w:rsidR="00A66A9D" w:rsidRPr="00044294">
        <w:rPr>
          <w:rFonts w:ascii="Times New Roman" w:hAnsi="Times New Roman"/>
          <w:sz w:val="26"/>
          <w:szCs w:val="26"/>
        </w:rPr>
        <w:t>bộ chi phí phát sinh do việc này</w:t>
      </w:r>
      <w:r w:rsidRPr="00044294">
        <w:rPr>
          <w:rFonts w:ascii="Times New Roman" w:hAnsi="Times New Roman"/>
          <w:sz w:val="26"/>
          <w:szCs w:val="26"/>
        </w:rPr>
        <w:t xml:space="preserve"> sẽ do </w:t>
      </w:r>
      <w:r w:rsidR="007D18CF">
        <w:rPr>
          <w:rFonts w:ascii="Times New Roman" w:hAnsi="Times New Roman"/>
          <w:sz w:val="26"/>
          <w:szCs w:val="26"/>
        </w:rPr>
        <w:t>b</w:t>
      </w:r>
      <w:r w:rsidRPr="00044294">
        <w:rPr>
          <w:rFonts w:ascii="Times New Roman" w:hAnsi="Times New Roman"/>
          <w:sz w:val="26"/>
          <w:szCs w:val="26"/>
        </w:rPr>
        <w:t xml:space="preserve">ên A </w:t>
      </w:r>
      <w:r w:rsidR="00A66A9D" w:rsidRPr="00044294">
        <w:rPr>
          <w:rFonts w:ascii="Times New Roman" w:hAnsi="Times New Roman"/>
          <w:sz w:val="26"/>
          <w:szCs w:val="26"/>
        </w:rPr>
        <w:t>chi trả</w:t>
      </w:r>
      <w:r w:rsidRPr="00044294">
        <w:rPr>
          <w:rFonts w:ascii="Times New Roman" w:hAnsi="Times New Roman"/>
          <w:sz w:val="26"/>
          <w:szCs w:val="26"/>
        </w:rPr>
        <w:t>.</w:t>
      </w:r>
    </w:p>
    <w:p w14:paraId="28A19E80" w14:textId="77777777" w:rsidR="00F1579C" w:rsidRPr="00044294" w:rsidRDefault="00F1579C" w:rsidP="00435B6F">
      <w:pPr>
        <w:spacing w:before="60" w:after="60" w:line="276" w:lineRule="auto"/>
        <w:ind w:right="-1" w:firstLine="720"/>
        <w:jc w:val="both"/>
        <w:rPr>
          <w:rFonts w:ascii="Times New Roman" w:hAnsi="Times New Roman"/>
          <w:sz w:val="26"/>
          <w:szCs w:val="26"/>
        </w:rPr>
      </w:pPr>
      <w:r>
        <w:rPr>
          <w:rFonts w:ascii="Times New Roman" w:hAnsi="Times New Roman"/>
          <w:sz w:val="26"/>
          <w:szCs w:val="26"/>
        </w:rPr>
        <w:t xml:space="preserve">- Thời điểm chuyển giao quyền sở hữu đối với hàng hóa: từ thời điểm </w:t>
      </w:r>
      <w:r w:rsidR="00B419C1">
        <w:rPr>
          <w:rFonts w:ascii="Times New Roman" w:hAnsi="Times New Roman"/>
          <w:sz w:val="26"/>
          <w:szCs w:val="26"/>
        </w:rPr>
        <w:t>b</w:t>
      </w:r>
      <w:r>
        <w:rPr>
          <w:rFonts w:ascii="Times New Roman" w:hAnsi="Times New Roman"/>
          <w:sz w:val="26"/>
          <w:szCs w:val="26"/>
        </w:rPr>
        <w:t>ên A thanh toán đầy đủ giá trị hàng hóa đã nhận.</w:t>
      </w:r>
    </w:p>
    <w:p w14:paraId="5B4A6FC3" w14:textId="77777777" w:rsidR="002A5F44" w:rsidRPr="00424DA6" w:rsidRDefault="00240D3A" w:rsidP="00435B6F">
      <w:pPr>
        <w:spacing w:before="60" w:after="60" w:line="276" w:lineRule="auto"/>
        <w:jc w:val="both"/>
        <w:rPr>
          <w:rFonts w:ascii="Times New Roman" w:hAnsi="Times New Roman"/>
          <w:b/>
          <w:sz w:val="26"/>
          <w:szCs w:val="26"/>
        </w:rPr>
      </w:pPr>
      <w:r w:rsidRPr="00424DA6">
        <w:rPr>
          <w:rFonts w:ascii="Times New Roman" w:hAnsi="Times New Roman"/>
          <w:b/>
          <w:sz w:val="26"/>
          <w:szCs w:val="26"/>
        </w:rPr>
        <w:t>ĐIỀ</w:t>
      </w:r>
      <w:r w:rsidR="002A5F44" w:rsidRPr="00424DA6">
        <w:rPr>
          <w:rFonts w:ascii="Times New Roman" w:hAnsi="Times New Roman"/>
          <w:b/>
          <w:sz w:val="26"/>
          <w:szCs w:val="26"/>
        </w:rPr>
        <w:t>U 4: THANH TOÁN</w:t>
      </w:r>
    </w:p>
    <w:p w14:paraId="51AE6ED2" w14:textId="77777777" w:rsidR="002A5F44" w:rsidRPr="00044294" w:rsidRDefault="00240D3A"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 xml:space="preserve">4.1. </w:t>
      </w:r>
      <w:r w:rsidR="002A5F44" w:rsidRPr="00044294">
        <w:rPr>
          <w:rFonts w:ascii="Times New Roman" w:hAnsi="Times New Roman"/>
          <w:sz w:val="26"/>
          <w:szCs w:val="26"/>
        </w:rPr>
        <w:t xml:space="preserve">Phương thức thanh toán: </w:t>
      </w:r>
      <w:r w:rsidR="00A66A9D" w:rsidRPr="00044294">
        <w:rPr>
          <w:rFonts w:ascii="Times New Roman" w:hAnsi="Times New Roman"/>
          <w:sz w:val="26"/>
          <w:szCs w:val="26"/>
        </w:rPr>
        <w:t>chuyển khoản bằng Việt Nam đồng.</w:t>
      </w:r>
    </w:p>
    <w:p w14:paraId="2BDE461B" w14:textId="77777777" w:rsidR="007C5BD1" w:rsidRDefault="00240D3A"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 xml:space="preserve">4.2. </w:t>
      </w:r>
      <w:r w:rsidR="002A5F44" w:rsidRPr="00044294">
        <w:rPr>
          <w:rFonts w:ascii="Times New Roman" w:hAnsi="Times New Roman"/>
          <w:sz w:val="26"/>
          <w:szCs w:val="26"/>
        </w:rPr>
        <w:t>Thời hạn thanh toán:</w:t>
      </w:r>
    </w:p>
    <w:p w14:paraId="09344F28" w14:textId="77777777" w:rsidR="000B733F" w:rsidRPr="000B733F" w:rsidRDefault="000B733F" w:rsidP="00435B6F">
      <w:pPr>
        <w:spacing w:before="60" w:after="60" w:line="276" w:lineRule="auto"/>
        <w:ind w:right="106" w:firstLine="720"/>
        <w:jc w:val="both"/>
        <w:rPr>
          <w:rFonts w:ascii="Times New Roman" w:hAnsi="Times New Roman"/>
          <w:sz w:val="26"/>
          <w:szCs w:val="26"/>
        </w:rPr>
      </w:pPr>
      <w:commentRangeStart w:id="58"/>
      <w:r>
        <w:rPr>
          <w:rFonts w:ascii="Times New Roman" w:hAnsi="Times New Roman"/>
          <w:sz w:val="26"/>
          <w:szCs w:val="26"/>
        </w:rPr>
        <w:t>-</w:t>
      </w:r>
      <w:r w:rsidRPr="000B733F">
        <w:rPr>
          <w:rFonts w:ascii="Times New Roman" w:hAnsi="Times New Roman"/>
          <w:sz w:val="26"/>
          <w:szCs w:val="26"/>
        </w:rPr>
        <w:t xml:space="preserve"> Thanh toán lần 1:</w:t>
      </w:r>
      <w:r w:rsidR="0068790E">
        <w:rPr>
          <w:rFonts w:ascii="Times New Roman" w:hAnsi="Times New Roman"/>
          <w:sz w:val="26"/>
          <w:szCs w:val="26"/>
        </w:rPr>
        <w:t xml:space="preserve"> </w:t>
      </w:r>
      <w:r w:rsidR="00E8690E">
        <w:rPr>
          <w:rFonts w:ascii="Times New Roman" w:hAnsi="Times New Roman"/>
          <w:sz w:val="26"/>
          <w:szCs w:val="26"/>
        </w:rPr>
        <w:t>Tạm ứng 5</w:t>
      </w:r>
      <w:r w:rsidRPr="000B733F">
        <w:rPr>
          <w:rFonts w:ascii="Times New Roman" w:hAnsi="Times New Roman"/>
          <w:sz w:val="26"/>
          <w:szCs w:val="26"/>
        </w:rPr>
        <w:t>0% giá trị của hợp đồng (trong vòng 5 ngày) kể từ ngày ký hợp đồng;</w:t>
      </w:r>
    </w:p>
    <w:p w14:paraId="36CD60BD" w14:textId="6C6A2FE3" w:rsidR="000B733F" w:rsidRPr="000B733F" w:rsidRDefault="000B733F" w:rsidP="00435B6F">
      <w:pPr>
        <w:spacing w:before="60" w:after="60" w:line="276" w:lineRule="auto"/>
        <w:ind w:right="106" w:firstLine="720"/>
        <w:jc w:val="both"/>
        <w:rPr>
          <w:rFonts w:ascii="Times New Roman" w:hAnsi="Times New Roman"/>
          <w:sz w:val="26"/>
          <w:szCs w:val="26"/>
        </w:rPr>
      </w:pPr>
      <w:r>
        <w:rPr>
          <w:rFonts w:ascii="Times New Roman" w:hAnsi="Times New Roman"/>
          <w:sz w:val="26"/>
          <w:szCs w:val="26"/>
        </w:rPr>
        <w:t>-</w:t>
      </w:r>
      <w:r w:rsidRPr="000B733F">
        <w:rPr>
          <w:rFonts w:ascii="Times New Roman" w:hAnsi="Times New Roman"/>
          <w:sz w:val="26"/>
          <w:szCs w:val="26"/>
        </w:rPr>
        <w:t xml:space="preserve"> Thanh toán lần 2: </w:t>
      </w:r>
      <w:r w:rsidR="007D3E05">
        <w:rPr>
          <w:rFonts w:ascii="Times New Roman" w:hAnsi="Times New Roman"/>
          <w:sz w:val="26"/>
          <w:szCs w:val="26"/>
        </w:rPr>
        <w:t>3</w:t>
      </w:r>
      <w:r w:rsidRPr="000B733F">
        <w:rPr>
          <w:rFonts w:ascii="Times New Roman" w:hAnsi="Times New Roman"/>
          <w:sz w:val="26"/>
          <w:szCs w:val="26"/>
        </w:rPr>
        <w:t>0% giá trị hợp đồng (trong vòng 5 ngày) sau khi hai bên ký biên bản bàn giao</w:t>
      </w:r>
      <w:r w:rsidR="004A6C7F">
        <w:rPr>
          <w:rFonts w:ascii="Times New Roman" w:hAnsi="Times New Roman"/>
          <w:sz w:val="26"/>
          <w:szCs w:val="26"/>
        </w:rPr>
        <w:t xml:space="preserve"> và test thử nghiệm tín hiệu truyền lên sever</w:t>
      </w:r>
      <w:r w:rsidR="00C94924">
        <w:rPr>
          <w:rFonts w:ascii="Times New Roman" w:hAnsi="Times New Roman"/>
          <w:sz w:val="26"/>
          <w:szCs w:val="26"/>
        </w:rPr>
        <w:t xml:space="preserve"> tại văn phòng bên A</w:t>
      </w:r>
      <w:r w:rsidR="004A6C7F">
        <w:rPr>
          <w:rFonts w:ascii="Times New Roman" w:hAnsi="Times New Roman"/>
          <w:sz w:val="26"/>
          <w:szCs w:val="26"/>
        </w:rPr>
        <w:t>.</w:t>
      </w:r>
    </w:p>
    <w:p w14:paraId="0004F6C6" w14:textId="112FC694" w:rsidR="000B733F" w:rsidRPr="000B733F" w:rsidRDefault="000B733F" w:rsidP="00435B6F">
      <w:pPr>
        <w:spacing w:before="60" w:after="60" w:line="276" w:lineRule="auto"/>
        <w:ind w:right="106" w:firstLine="720"/>
        <w:jc w:val="both"/>
        <w:rPr>
          <w:rFonts w:ascii="Times New Roman" w:hAnsi="Times New Roman"/>
          <w:sz w:val="26"/>
          <w:szCs w:val="26"/>
        </w:rPr>
      </w:pPr>
      <w:r>
        <w:rPr>
          <w:rFonts w:ascii="Times New Roman" w:hAnsi="Times New Roman"/>
          <w:sz w:val="26"/>
          <w:szCs w:val="26"/>
        </w:rPr>
        <w:t>-</w:t>
      </w:r>
      <w:r w:rsidRPr="000B733F">
        <w:rPr>
          <w:rFonts w:ascii="Times New Roman" w:hAnsi="Times New Roman"/>
          <w:sz w:val="26"/>
          <w:szCs w:val="26"/>
        </w:rPr>
        <w:t xml:space="preserve"> Thanh toán lần 3: </w:t>
      </w:r>
      <w:r w:rsidR="007D3E05">
        <w:rPr>
          <w:rFonts w:ascii="Times New Roman" w:hAnsi="Times New Roman"/>
          <w:sz w:val="26"/>
          <w:szCs w:val="26"/>
        </w:rPr>
        <w:t>2</w:t>
      </w:r>
      <w:r w:rsidRPr="000B733F">
        <w:rPr>
          <w:rFonts w:ascii="Times New Roman" w:hAnsi="Times New Roman"/>
          <w:sz w:val="26"/>
          <w:szCs w:val="26"/>
        </w:rPr>
        <w:t>0% giá trị còn lại của hợp đồng trong vòng 30 ngày sau khi chạy sản phẩm hoàn thiện</w:t>
      </w:r>
      <w:r w:rsidR="00126726">
        <w:rPr>
          <w:rFonts w:ascii="Times New Roman" w:hAnsi="Times New Roman"/>
          <w:sz w:val="26"/>
          <w:szCs w:val="26"/>
        </w:rPr>
        <w:t xml:space="preserve"> và theo dõi trên hệ thống phần mềm của Bên A</w:t>
      </w:r>
      <w:r w:rsidR="00FB1E0B">
        <w:rPr>
          <w:rFonts w:ascii="Times New Roman" w:hAnsi="Times New Roman"/>
          <w:sz w:val="26"/>
          <w:szCs w:val="26"/>
        </w:rPr>
        <w:t>.</w:t>
      </w:r>
      <w:commentRangeEnd w:id="58"/>
      <w:r w:rsidR="00FB1E0B">
        <w:rPr>
          <w:rStyle w:val="CommentReference"/>
        </w:rPr>
        <w:commentReference w:id="58"/>
      </w:r>
    </w:p>
    <w:p w14:paraId="597BC1AD" w14:textId="77777777" w:rsidR="00F1579C" w:rsidRPr="00983F89" w:rsidRDefault="00E01615" w:rsidP="00435B6F">
      <w:pPr>
        <w:spacing w:before="60" w:after="60" w:line="276" w:lineRule="auto"/>
        <w:ind w:right="106" w:firstLine="720"/>
        <w:jc w:val="both"/>
        <w:rPr>
          <w:rFonts w:ascii="Times New Roman" w:hAnsi="Times New Roman"/>
          <w:b/>
          <w:sz w:val="26"/>
          <w:szCs w:val="26"/>
        </w:rPr>
      </w:pPr>
      <w:r w:rsidRPr="00983F89">
        <w:rPr>
          <w:rFonts w:ascii="Times New Roman" w:hAnsi="Times New Roman"/>
          <w:b/>
          <w:sz w:val="26"/>
          <w:szCs w:val="26"/>
        </w:rPr>
        <w:t xml:space="preserve">- </w:t>
      </w:r>
      <w:r w:rsidR="000B733F" w:rsidRPr="00983F89">
        <w:rPr>
          <w:rFonts w:ascii="Times New Roman" w:hAnsi="Times New Roman"/>
          <w:b/>
          <w:sz w:val="26"/>
          <w:szCs w:val="26"/>
        </w:rPr>
        <w:t>H</w:t>
      </w:r>
      <w:r w:rsidR="00F235EE" w:rsidRPr="00983F89">
        <w:rPr>
          <w:rFonts w:ascii="Times New Roman" w:hAnsi="Times New Roman"/>
          <w:b/>
          <w:sz w:val="26"/>
          <w:szCs w:val="26"/>
        </w:rPr>
        <w:t>ồ sơ thanh toán của bên B bao gồm:</w:t>
      </w:r>
    </w:p>
    <w:p w14:paraId="7BC1E914" w14:textId="527CCF25" w:rsidR="00CF10D3" w:rsidRPr="00044294" w:rsidRDefault="00CF10D3"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ab/>
        <w:t>+ Hóa đơn giá trị gia tăng</w:t>
      </w:r>
      <w:r w:rsidR="00983F89">
        <w:rPr>
          <w:rFonts w:ascii="Times New Roman" w:hAnsi="Times New Roman"/>
          <w:sz w:val="26"/>
          <w:szCs w:val="26"/>
        </w:rPr>
        <w:t>: 01 bản chính</w:t>
      </w:r>
    </w:p>
    <w:p w14:paraId="5917AD29" w14:textId="71331CF3" w:rsidR="008D1595" w:rsidRDefault="008D1595" w:rsidP="00435B6F">
      <w:pPr>
        <w:spacing w:before="60" w:after="60" w:line="276" w:lineRule="auto"/>
        <w:jc w:val="both"/>
        <w:rPr>
          <w:rFonts w:ascii="Times New Roman" w:hAnsi="Times New Roman"/>
          <w:sz w:val="26"/>
          <w:szCs w:val="26"/>
        </w:rPr>
      </w:pPr>
      <w:r w:rsidRPr="00044294">
        <w:rPr>
          <w:rFonts w:ascii="Times New Roman" w:hAnsi="Times New Roman"/>
          <w:sz w:val="26"/>
          <w:szCs w:val="26"/>
        </w:rPr>
        <w:tab/>
        <w:t>+ Giấy đề nghị thanh toán của bên B</w:t>
      </w:r>
      <w:r w:rsidR="00983F89">
        <w:rPr>
          <w:rFonts w:ascii="Times New Roman" w:hAnsi="Times New Roman"/>
          <w:sz w:val="26"/>
          <w:szCs w:val="26"/>
        </w:rPr>
        <w:t>: 01 bản chính</w:t>
      </w:r>
    </w:p>
    <w:p w14:paraId="7C5AD256" w14:textId="6F1C2712" w:rsidR="00126726" w:rsidRDefault="00126726" w:rsidP="00435B6F">
      <w:pPr>
        <w:spacing w:before="60" w:after="60" w:line="276" w:lineRule="auto"/>
        <w:jc w:val="both"/>
        <w:rPr>
          <w:rFonts w:ascii="Times New Roman" w:hAnsi="Times New Roman"/>
          <w:sz w:val="26"/>
          <w:szCs w:val="26"/>
        </w:rPr>
      </w:pPr>
      <w:r>
        <w:rPr>
          <w:rFonts w:ascii="Times New Roman" w:hAnsi="Times New Roman"/>
          <w:sz w:val="26"/>
          <w:szCs w:val="26"/>
        </w:rPr>
        <w:tab/>
        <w:t>+ Biên bản giao nhận</w:t>
      </w:r>
      <w:r w:rsidR="00983F89">
        <w:rPr>
          <w:rFonts w:ascii="Times New Roman" w:hAnsi="Times New Roman"/>
          <w:sz w:val="26"/>
          <w:szCs w:val="26"/>
        </w:rPr>
        <w:t>, nghiệm thu</w:t>
      </w:r>
      <w:r>
        <w:rPr>
          <w:rFonts w:ascii="Times New Roman" w:hAnsi="Times New Roman"/>
          <w:sz w:val="26"/>
          <w:szCs w:val="26"/>
        </w:rPr>
        <w:t xml:space="preserve"> sản phẩm</w:t>
      </w:r>
      <w:r w:rsidR="00983F89">
        <w:rPr>
          <w:rFonts w:ascii="Times New Roman" w:hAnsi="Times New Roman"/>
          <w:sz w:val="26"/>
          <w:szCs w:val="26"/>
        </w:rPr>
        <w:t>: 01 bản chính</w:t>
      </w:r>
    </w:p>
    <w:p w14:paraId="4C8D0C8E" w14:textId="4609EE35" w:rsidR="00983F89" w:rsidRDefault="00983F89" w:rsidP="00983F89">
      <w:pPr>
        <w:spacing w:before="60" w:after="60" w:line="276" w:lineRule="auto"/>
        <w:jc w:val="both"/>
        <w:rPr>
          <w:rFonts w:ascii="Times New Roman" w:hAnsi="Times New Roman"/>
          <w:sz w:val="26"/>
          <w:szCs w:val="26"/>
        </w:rPr>
      </w:pPr>
      <w:r>
        <w:rPr>
          <w:rFonts w:ascii="Times New Roman" w:hAnsi="Times New Roman"/>
          <w:sz w:val="26"/>
          <w:szCs w:val="26"/>
        </w:rPr>
        <w:tab/>
        <w:t>+ Giấy bảo hành sản phẩm: 01 bản chính</w:t>
      </w:r>
    </w:p>
    <w:p w14:paraId="06043209" w14:textId="7C8B207F" w:rsidR="00983F89" w:rsidRDefault="00983F89" w:rsidP="00983F89">
      <w:pPr>
        <w:spacing w:before="60" w:after="60" w:line="276" w:lineRule="auto"/>
        <w:jc w:val="both"/>
        <w:rPr>
          <w:rFonts w:ascii="Times New Roman" w:hAnsi="Times New Roman"/>
          <w:sz w:val="26"/>
          <w:szCs w:val="26"/>
        </w:rPr>
      </w:pPr>
      <w:r>
        <w:rPr>
          <w:rFonts w:ascii="Times New Roman" w:hAnsi="Times New Roman"/>
          <w:sz w:val="26"/>
          <w:szCs w:val="26"/>
        </w:rPr>
        <w:tab/>
        <w:t>+ CO/CQ: 01 bản chính</w:t>
      </w:r>
    </w:p>
    <w:p w14:paraId="43442248" w14:textId="77777777" w:rsidR="002A6E09" w:rsidRPr="00424DA6" w:rsidRDefault="002A6E09" w:rsidP="00435B6F">
      <w:pPr>
        <w:spacing w:line="276" w:lineRule="auto"/>
        <w:rPr>
          <w:rFonts w:ascii="Times New Roman" w:hAnsi="Times New Roman"/>
          <w:sz w:val="26"/>
          <w:szCs w:val="26"/>
        </w:rPr>
      </w:pPr>
      <w:r w:rsidRPr="00424DA6">
        <w:rPr>
          <w:rFonts w:ascii="Times New Roman" w:hAnsi="Times New Roman"/>
          <w:b/>
          <w:sz w:val="26"/>
          <w:szCs w:val="26"/>
        </w:rPr>
        <w:t xml:space="preserve">ĐIỀU 5: </w:t>
      </w:r>
      <w:r w:rsidR="00FE1019" w:rsidRPr="00424DA6">
        <w:rPr>
          <w:rFonts w:ascii="Times New Roman" w:hAnsi="Times New Roman"/>
          <w:b/>
          <w:sz w:val="26"/>
          <w:szCs w:val="26"/>
        </w:rPr>
        <w:t>TRÁCH NHIỆM VÀ QUYỀN HẠN</w:t>
      </w:r>
      <w:r w:rsidRPr="00424DA6">
        <w:rPr>
          <w:rFonts w:ascii="Times New Roman" w:hAnsi="Times New Roman"/>
          <w:b/>
          <w:sz w:val="26"/>
          <w:szCs w:val="26"/>
        </w:rPr>
        <w:t xml:space="preserve"> CỦA MỖI BÊN</w:t>
      </w:r>
    </w:p>
    <w:p w14:paraId="27E3F382" w14:textId="77777777" w:rsidR="00172119" w:rsidRPr="00044294" w:rsidRDefault="00172119" w:rsidP="00435B6F">
      <w:pPr>
        <w:numPr>
          <w:ilvl w:val="1"/>
          <w:numId w:val="5"/>
        </w:numPr>
        <w:spacing w:before="60" w:after="60" w:line="276" w:lineRule="auto"/>
        <w:ind w:left="562" w:hanging="562"/>
        <w:jc w:val="both"/>
        <w:rPr>
          <w:rFonts w:ascii="Times New Roman" w:hAnsi="Times New Roman"/>
          <w:sz w:val="26"/>
          <w:szCs w:val="26"/>
          <w:lang w:val="vi-VN"/>
        </w:rPr>
      </w:pPr>
      <w:r w:rsidRPr="00044294">
        <w:rPr>
          <w:rFonts w:ascii="Times New Roman" w:hAnsi="Times New Roman"/>
          <w:sz w:val="26"/>
          <w:szCs w:val="26"/>
          <w:lang w:val="vi-VN"/>
        </w:rPr>
        <w:t xml:space="preserve">Trách nhiệm </w:t>
      </w:r>
      <w:r w:rsidRPr="00044294">
        <w:rPr>
          <w:rFonts w:ascii="Times New Roman" w:hAnsi="Times New Roman"/>
          <w:sz w:val="26"/>
          <w:szCs w:val="26"/>
        </w:rPr>
        <w:t xml:space="preserve">và </w:t>
      </w:r>
      <w:r w:rsidR="005F6658">
        <w:rPr>
          <w:rFonts w:ascii="Times New Roman" w:hAnsi="Times New Roman"/>
          <w:sz w:val="26"/>
          <w:szCs w:val="26"/>
        </w:rPr>
        <w:t>q</w:t>
      </w:r>
      <w:r w:rsidRPr="00044294">
        <w:rPr>
          <w:rFonts w:ascii="Times New Roman" w:hAnsi="Times New Roman"/>
          <w:sz w:val="26"/>
          <w:szCs w:val="26"/>
        </w:rPr>
        <w:t>uyền</w:t>
      </w:r>
      <w:r w:rsidR="00FE1019" w:rsidRPr="00044294">
        <w:rPr>
          <w:rFonts w:ascii="Times New Roman" w:hAnsi="Times New Roman"/>
          <w:sz w:val="26"/>
          <w:szCs w:val="26"/>
        </w:rPr>
        <w:t xml:space="preserve"> hạn</w:t>
      </w:r>
      <w:r w:rsidR="00B27117">
        <w:rPr>
          <w:rFonts w:ascii="Times New Roman" w:hAnsi="Times New Roman"/>
          <w:sz w:val="26"/>
          <w:szCs w:val="26"/>
        </w:rPr>
        <w:t xml:space="preserve"> </w:t>
      </w:r>
      <w:r w:rsidRPr="00044294">
        <w:rPr>
          <w:rFonts w:ascii="Times New Roman" w:hAnsi="Times New Roman"/>
          <w:sz w:val="26"/>
          <w:szCs w:val="26"/>
          <w:lang w:val="vi-VN"/>
        </w:rPr>
        <w:t>của bên B:</w:t>
      </w:r>
    </w:p>
    <w:p w14:paraId="6F018369" w14:textId="31C10D4D" w:rsidR="00172119"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xml:space="preserve">- Giao hàng đúng chủng loại, đủ khối lượng và đúng </w:t>
      </w:r>
      <w:r w:rsidR="0071549D" w:rsidRPr="00044294">
        <w:rPr>
          <w:rFonts w:ascii="Times New Roman" w:hAnsi="Times New Roman"/>
          <w:sz w:val="26"/>
          <w:szCs w:val="26"/>
          <w:lang w:val="vi-VN"/>
        </w:rPr>
        <w:t>yêu cầu về chất lượng</w:t>
      </w:r>
      <w:r w:rsidR="00E87036" w:rsidRPr="00E8690E">
        <w:rPr>
          <w:rFonts w:ascii="Times New Roman" w:hAnsi="Times New Roman"/>
          <w:sz w:val="26"/>
          <w:szCs w:val="26"/>
          <w:lang w:val="vi-VN"/>
        </w:rPr>
        <w:t xml:space="preserve"> </w:t>
      </w:r>
      <w:r w:rsidR="008646A1" w:rsidRPr="00044294">
        <w:rPr>
          <w:rFonts w:ascii="Times New Roman" w:hAnsi="Times New Roman"/>
          <w:sz w:val="26"/>
          <w:szCs w:val="26"/>
          <w:lang w:val="vi-VN"/>
        </w:rPr>
        <w:t>theo quy định hợp đồng.</w:t>
      </w:r>
    </w:p>
    <w:p w14:paraId="6F69C343" w14:textId="18904CDA" w:rsidR="00F22A69" w:rsidRPr="00F22A69" w:rsidRDefault="00F22A69" w:rsidP="00F22A69">
      <w:pPr>
        <w:spacing w:before="60" w:after="60" w:line="276" w:lineRule="auto"/>
        <w:ind w:firstLine="562"/>
        <w:jc w:val="both"/>
        <w:rPr>
          <w:rFonts w:ascii="Times New Roman" w:hAnsi="Times New Roman"/>
          <w:sz w:val="26"/>
          <w:szCs w:val="26"/>
        </w:rPr>
      </w:pPr>
      <w:r w:rsidRPr="00044294">
        <w:rPr>
          <w:rFonts w:ascii="Times New Roman" w:hAnsi="Times New Roman"/>
          <w:sz w:val="26"/>
          <w:szCs w:val="26"/>
          <w:lang w:val="vi-VN"/>
        </w:rPr>
        <w:t xml:space="preserve">- </w:t>
      </w:r>
      <w:r>
        <w:rPr>
          <w:rFonts w:ascii="Times New Roman" w:hAnsi="Times New Roman"/>
          <w:sz w:val="26"/>
          <w:szCs w:val="26"/>
        </w:rPr>
        <w:t>Hỗ trợ, cài đặt, thiết lập hệ thống phần mềm theo dõi hành trình của thiết bị.</w:t>
      </w:r>
    </w:p>
    <w:p w14:paraId="281B5466" w14:textId="77777777" w:rsidR="00172119" w:rsidRPr="00044294"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Xuất hoá đơn giá trị gia tăng cho bên A theo lượng hàng hoá giao nhận thực tế.</w:t>
      </w:r>
    </w:p>
    <w:p w14:paraId="3B818D45" w14:textId="77777777" w:rsidR="00172119" w:rsidRPr="00044294"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Thực hiện đầy đủ các điều khoản đã ghi trong hợp đồng</w:t>
      </w:r>
      <w:r w:rsidR="00FF683E" w:rsidRPr="00044294">
        <w:rPr>
          <w:rFonts w:ascii="Times New Roman" w:hAnsi="Times New Roman"/>
          <w:sz w:val="26"/>
          <w:szCs w:val="26"/>
          <w:lang w:val="vi-VN"/>
        </w:rPr>
        <w:t>.</w:t>
      </w:r>
    </w:p>
    <w:p w14:paraId="74155D17" w14:textId="77777777" w:rsidR="00172119" w:rsidRPr="00E8690E" w:rsidRDefault="00172119" w:rsidP="00435B6F">
      <w:pPr>
        <w:spacing w:before="60" w:after="60" w:line="276" w:lineRule="auto"/>
        <w:ind w:firstLine="562"/>
        <w:jc w:val="both"/>
        <w:rPr>
          <w:rFonts w:ascii="Times New Roman" w:hAnsi="Times New Roman"/>
          <w:sz w:val="26"/>
          <w:szCs w:val="26"/>
          <w:lang w:val="vi-VN"/>
        </w:rPr>
      </w:pPr>
      <w:r w:rsidRPr="00044294">
        <w:rPr>
          <w:rFonts w:ascii="Times New Roman" w:hAnsi="Times New Roman"/>
          <w:sz w:val="26"/>
          <w:szCs w:val="26"/>
          <w:lang w:val="vi-VN"/>
        </w:rPr>
        <w:t>- Có quyền tạm dừng giao hàng nếu bên A vi phạm nghĩa vụ thanh toán theo Điều 4 của hợp đồng.</w:t>
      </w:r>
    </w:p>
    <w:p w14:paraId="72A13111" w14:textId="4A594115" w:rsidR="00126726" w:rsidRPr="00A80A36" w:rsidRDefault="00126726" w:rsidP="00435B6F">
      <w:pPr>
        <w:spacing w:before="60" w:after="60" w:line="276" w:lineRule="auto"/>
        <w:ind w:firstLine="562"/>
        <w:jc w:val="both"/>
        <w:rPr>
          <w:rFonts w:ascii="Times New Roman" w:hAnsi="Times New Roman"/>
          <w:sz w:val="26"/>
          <w:szCs w:val="26"/>
          <w:lang w:val="vi-VN"/>
          <w:rPrChange w:id="59" w:author="Duc Nguyen" w:date="2018-05-03T06:30:00Z">
            <w:rPr>
              <w:rFonts w:ascii="Times New Roman" w:hAnsi="Times New Roman"/>
              <w:sz w:val="26"/>
              <w:szCs w:val="26"/>
            </w:rPr>
          </w:rPrChange>
        </w:rPr>
      </w:pPr>
      <w:r w:rsidRPr="007A2A10">
        <w:rPr>
          <w:rFonts w:ascii="Times New Roman" w:hAnsi="Times New Roman"/>
          <w:sz w:val="26"/>
          <w:szCs w:val="26"/>
          <w:lang w:val="vi-VN"/>
        </w:rPr>
        <w:t xml:space="preserve">- </w:t>
      </w:r>
      <w:r w:rsidR="00DD08EB" w:rsidRPr="00A80A36">
        <w:rPr>
          <w:rFonts w:ascii="Times New Roman" w:hAnsi="Times New Roman"/>
          <w:sz w:val="26"/>
          <w:szCs w:val="26"/>
          <w:lang w:val="vi-VN"/>
          <w:rPrChange w:id="60" w:author="Duc Nguyen" w:date="2018-05-03T06:30:00Z">
            <w:rPr>
              <w:rFonts w:ascii="Times New Roman" w:hAnsi="Times New Roman"/>
              <w:sz w:val="26"/>
              <w:szCs w:val="26"/>
            </w:rPr>
          </w:rPrChange>
        </w:rPr>
        <w:t>Hỗ trợ lắp</w:t>
      </w:r>
      <w:r w:rsidRPr="007A2A10">
        <w:rPr>
          <w:rFonts w:ascii="Times New Roman" w:hAnsi="Times New Roman"/>
          <w:sz w:val="26"/>
          <w:szCs w:val="26"/>
          <w:lang w:val="vi-VN"/>
        </w:rPr>
        <w:t xml:space="preserve"> đặt các thiết bị do bên A yêu cầu</w:t>
      </w:r>
      <w:r w:rsidR="00435B6F">
        <w:rPr>
          <w:rFonts w:ascii="Times New Roman" w:hAnsi="Times New Roman"/>
          <w:sz w:val="26"/>
          <w:szCs w:val="26"/>
        </w:rPr>
        <w:t xml:space="preserve"> (</w:t>
      </w:r>
      <w:r w:rsidR="00435B6F" w:rsidRPr="00435B6F">
        <w:rPr>
          <w:rFonts w:ascii="Times New Roman" w:hAnsi="Times New Roman"/>
          <w:i/>
          <w:sz w:val="26"/>
          <w:szCs w:val="26"/>
        </w:rPr>
        <w:t>đảm bảo tối thiều 02 thiết bị lấy tín hiệu vòng tua, 02 thiết bị lấy tín hiệu xung</w:t>
      </w:r>
      <w:r w:rsidR="00435B6F">
        <w:rPr>
          <w:rFonts w:ascii="Times New Roman" w:hAnsi="Times New Roman"/>
          <w:sz w:val="26"/>
          <w:szCs w:val="26"/>
        </w:rPr>
        <w:t>)</w:t>
      </w:r>
      <w:r w:rsidR="005C2C9C">
        <w:rPr>
          <w:rFonts w:ascii="Times New Roman" w:hAnsi="Times New Roman"/>
          <w:sz w:val="26"/>
          <w:szCs w:val="26"/>
        </w:rPr>
        <w:t>. Số lượng lắp đặt tối thiểu là 05 bộ hoặc tại 02 dự án do bên A chỉ định,</w:t>
      </w:r>
      <w:r w:rsidR="00435B6F">
        <w:rPr>
          <w:rFonts w:ascii="Times New Roman" w:hAnsi="Times New Roman"/>
          <w:sz w:val="26"/>
          <w:szCs w:val="26"/>
        </w:rPr>
        <w:t xml:space="preserve"> </w:t>
      </w:r>
      <w:r w:rsidR="00DD08EB" w:rsidRPr="00A80A36">
        <w:rPr>
          <w:rFonts w:ascii="Times New Roman" w:hAnsi="Times New Roman"/>
          <w:sz w:val="26"/>
          <w:szCs w:val="26"/>
          <w:lang w:val="vi-VN"/>
          <w:rPrChange w:id="61" w:author="Duc Nguyen" w:date="2018-05-03T06:30:00Z">
            <w:rPr>
              <w:rFonts w:ascii="Times New Roman" w:hAnsi="Times New Roman"/>
              <w:sz w:val="26"/>
              <w:szCs w:val="26"/>
            </w:rPr>
          </w:rPrChange>
        </w:rPr>
        <w:t>trong phạm vi bán kính 200km xung quanh Hà Nội, bên A có trách nhiệm hỗ trợ chi phí đi lại, ăn ở (nếu có);</w:t>
      </w:r>
      <w:r w:rsidRPr="007A2A10">
        <w:rPr>
          <w:rFonts w:ascii="Times New Roman" w:hAnsi="Times New Roman"/>
          <w:sz w:val="26"/>
          <w:szCs w:val="26"/>
          <w:lang w:val="vi-VN"/>
        </w:rPr>
        <w:t xml:space="preserve"> </w:t>
      </w:r>
      <w:r w:rsidR="00DD08EB" w:rsidRPr="00A80A36">
        <w:rPr>
          <w:rFonts w:ascii="Times New Roman" w:hAnsi="Times New Roman"/>
          <w:sz w:val="26"/>
          <w:szCs w:val="26"/>
          <w:lang w:val="vi-VN"/>
          <w:rPrChange w:id="62" w:author="Duc Nguyen" w:date="2018-05-03T06:30:00Z">
            <w:rPr>
              <w:rFonts w:ascii="Times New Roman" w:hAnsi="Times New Roman"/>
              <w:sz w:val="26"/>
              <w:szCs w:val="26"/>
            </w:rPr>
          </w:rPrChange>
        </w:rPr>
        <w:t xml:space="preserve">có đào tạo, hướng dẫn </w:t>
      </w:r>
      <w:r w:rsidRPr="007A2A10">
        <w:rPr>
          <w:rFonts w:ascii="Times New Roman" w:hAnsi="Times New Roman"/>
          <w:sz w:val="26"/>
          <w:szCs w:val="26"/>
          <w:lang w:val="vi-VN"/>
        </w:rPr>
        <w:t>sử dụng thiết bị</w:t>
      </w:r>
      <w:r w:rsidR="00521B0B" w:rsidRPr="007A2A10">
        <w:rPr>
          <w:rFonts w:ascii="Times New Roman" w:hAnsi="Times New Roman"/>
          <w:sz w:val="26"/>
          <w:szCs w:val="26"/>
          <w:lang w:val="vi-VN"/>
        </w:rPr>
        <w:t>, c</w:t>
      </w:r>
      <w:r w:rsidR="00DD08EB" w:rsidRPr="00A80A36">
        <w:rPr>
          <w:rFonts w:ascii="Times New Roman" w:hAnsi="Times New Roman"/>
          <w:sz w:val="26"/>
          <w:szCs w:val="26"/>
          <w:lang w:val="vi-VN"/>
          <w:rPrChange w:id="63" w:author="Duc Nguyen" w:date="2018-05-03T06:30:00Z">
            <w:rPr>
              <w:rFonts w:ascii="Times New Roman" w:hAnsi="Times New Roman"/>
              <w:sz w:val="26"/>
              <w:szCs w:val="26"/>
            </w:rPr>
          </w:rPrChange>
        </w:rPr>
        <w:t xml:space="preserve">ung cấp đầy đủ tài liệu kỹ thuật, tài liệu hướng dẫn </w:t>
      </w:r>
      <w:r w:rsidRPr="007A2A10">
        <w:rPr>
          <w:rFonts w:ascii="Times New Roman" w:hAnsi="Times New Roman"/>
          <w:sz w:val="26"/>
          <w:szCs w:val="26"/>
          <w:lang w:val="vi-VN"/>
        </w:rPr>
        <w:t>cho bên A.</w:t>
      </w:r>
      <w:r w:rsidR="006F4F96" w:rsidRPr="007A2A10">
        <w:rPr>
          <w:rFonts w:ascii="Times New Roman" w:hAnsi="Times New Roman"/>
          <w:sz w:val="26"/>
          <w:szCs w:val="26"/>
          <w:lang w:val="vi-VN"/>
        </w:rPr>
        <w:t xml:space="preserve"> </w:t>
      </w:r>
    </w:p>
    <w:p w14:paraId="2CE440CE" w14:textId="34129F9D" w:rsidR="00126726" w:rsidRPr="00A80A36" w:rsidRDefault="00126726" w:rsidP="00435B6F">
      <w:pPr>
        <w:spacing w:before="60" w:after="60" w:line="276" w:lineRule="auto"/>
        <w:ind w:firstLine="562"/>
        <w:jc w:val="both"/>
        <w:rPr>
          <w:rFonts w:ascii="Times New Roman" w:hAnsi="Times New Roman"/>
          <w:sz w:val="26"/>
          <w:szCs w:val="26"/>
          <w:lang w:val="vi-VN"/>
          <w:rPrChange w:id="64" w:author="Duc Nguyen" w:date="2018-05-03T06:30:00Z">
            <w:rPr>
              <w:rFonts w:ascii="Times New Roman" w:hAnsi="Times New Roman"/>
              <w:sz w:val="26"/>
              <w:szCs w:val="26"/>
            </w:rPr>
          </w:rPrChange>
        </w:rPr>
      </w:pPr>
      <w:r w:rsidRPr="007A2A10">
        <w:rPr>
          <w:rFonts w:ascii="Times New Roman" w:hAnsi="Times New Roman"/>
          <w:sz w:val="26"/>
          <w:szCs w:val="26"/>
          <w:lang w:val="vi-VN"/>
        </w:rPr>
        <w:t>- Bảo hành theo đúng quy định</w:t>
      </w:r>
      <w:r w:rsidR="00DD08EB" w:rsidRPr="00A80A36">
        <w:rPr>
          <w:rFonts w:ascii="Times New Roman" w:hAnsi="Times New Roman"/>
          <w:sz w:val="26"/>
          <w:szCs w:val="26"/>
          <w:lang w:val="vi-VN"/>
          <w:rPrChange w:id="65" w:author="Duc Nguyen" w:date="2018-05-03T06:30:00Z">
            <w:rPr>
              <w:rFonts w:ascii="Times New Roman" w:hAnsi="Times New Roman"/>
              <w:sz w:val="26"/>
              <w:szCs w:val="26"/>
            </w:rPr>
          </w:rPrChange>
        </w:rPr>
        <w:t xml:space="preserve"> nêu ở điều 2, mục 2.2.</w:t>
      </w:r>
    </w:p>
    <w:p w14:paraId="4B96DA67" w14:textId="0A111363" w:rsidR="00435B6F" w:rsidRDefault="00126726" w:rsidP="00435B6F">
      <w:pPr>
        <w:spacing w:before="60" w:after="60" w:line="276" w:lineRule="auto"/>
        <w:ind w:firstLine="562"/>
        <w:jc w:val="both"/>
        <w:rPr>
          <w:rFonts w:ascii="Times New Roman" w:hAnsi="Times New Roman"/>
          <w:sz w:val="26"/>
          <w:szCs w:val="26"/>
          <w:lang w:val="vi-VN"/>
        </w:rPr>
      </w:pPr>
      <w:r w:rsidRPr="00E8690E">
        <w:rPr>
          <w:rFonts w:ascii="Times New Roman" w:hAnsi="Times New Roman"/>
          <w:sz w:val="26"/>
          <w:szCs w:val="26"/>
          <w:lang w:val="vi-VN"/>
        </w:rPr>
        <w:t>- Phối hợp với bên A để giải quyết bất cứ các vấn đề phát sinh trong thời gian hợp đồng và quá trình trao đổi hàng hóa.</w:t>
      </w:r>
    </w:p>
    <w:p w14:paraId="573581FA" w14:textId="77777777" w:rsidR="008B03BE" w:rsidRDefault="008B03BE" w:rsidP="008B03BE">
      <w:pPr>
        <w:spacing w:before="60" w:after="60" w:line="300" w:lineRule="auto"/>
        <w:ind w:left="562"/>
        <w:jc w:val="both"/>
        <w:rPr>
          <w:rFonts w:ascii="Times New Roman" w:hAnsi="Times New Roman"/>
          <w:sz w:val="26"/>
          <w:szCs w:val="26"/>
          <w:lang w:val="vi-VN"/>
        </w:rPr>
      </w:pPr>
    </w:p>
    <w:p w14:paraId="75458AC4" w14:textId="3AC83F58" w:rsidR="00172119" w:rsidRPr="00044294" w:rsidRDefault="00172119" w:rsidP="008B03BE">
      <w:pPr>
        <w:numPr>
          <w:ilvl w:val="1"/>
          <w:numId w:val="5"/>
        </w:numPr>
        <w:spacing w:before="60" w:after="60" w:line="300" w:lineRule="auto"/>
        <w:ind w:left="562" w:hanging="562"/>
        <w:jc w:val="both"/>
        <w:rPr>
          <w:rFonts w:ascii="Times New Roman" w:hAnsi="Times New Roman"/>
          <w:sz w:val="26"/>
          <w:szCs w:val="26"/>
          <w:lang w:val="vi-VN"/>
        </w:rPr>
      </w:pPr>
      <w:r w:rsidRPr="00044294">
        <w:rPr>
          <w:rFonts w:ascii="Times New Roman" w:hAnsi="Times New Roman"/>
          <w:sz w:val="26"/>
          <w:szCs w:val="26"/>
          <w:lang w:val="vi-VN"/>
        </w:rPr>
        <w:lastRenderedPageBreak/>
        <w:t>Trách nh</w:t>
      </w:r>
      <w:bookmarkStart w:id="66" w:name="_GoBack"/>
      <w:bookmarkEnd w:id="66"/>
      <w:r w:rsidRPr="00044294">
        <w:rPr>
          <w:rFonts w:ascii="Times New Roman" w:hAnsi="Times New Roman"/>
          <w:sz w:val="26"/>
          <w:szCs w:val="26"/>
          <w:lang w:val="vi-VN"/>
        </w:rPr>
        <w:t>iệm và Quyền</w:t>
      </w:r>
      <w:r w:rsidR="00FE1019" w:rsidRPr="00044294">
        <w:rPr>
          <w:rFonts w:ascii="Times New Roman" w:hAnsi="Times New Roman"/>
          <w:sz w:val="26"/>
          <w:szCs w:val="26"/>
          <w:lang w:val="vi-VN"/>
        </w:rPr>
        <w:t xml:space="preserve"> hạn</w:t>
      </w:r>
      <w:r w:rsidRPr="00044294">
        <w:rPr>
          <w:rFonts w:ascii="Times New Roman" w:hAnsi="Times New Roman"/>
          <w:sz w:val="26"/>
          <w:szCs w:val="26"/>
          <w:lang w:val="vi-VN"/>
        </w:rPr>
        <w:t xml:space="preserve"> của bên A:</w:t>
      </w:r>
    </w:p>
    <w:p w14:paraId="07E969E2" w14:textId="77777777" w:rsidR="00172119" w:rsidRPr="00044294" w:rsidRDefault="00172119" w:rsidP="008B03BE">
      <w:pPr>
        <w:spacing w:before="60" w:after="60" w:line="300" w:lineRule="auto"/>
        <w:ind w:firstLine="562"/>
        <w:jc w:val="both"/>
        <w:rPr>
          <w:rFonts w:ascii="Times New Roman" w:hAnsi="Times New Roman"/>
          <w:sz w:val="26"/>
          <w:szCs w:val="26"/>
          <w:lang w:val="vi-VN"/>
        </w:rPr>
      </w:pPr>
      <w:r w:rsidRPr="00044294">
        <w:rPr>
          <w:rFonts w:ascii="Times New Roman" w:hAnsi="Times New Roman"/>
          <w:sz w:val="26"/>
          <w:szCs w:val="26"/>
          <w:lang w:val="vi-VN"/>
        </w:rPr>
        <w:t xml:space="preserve">- Thông báo việc đặt hàng, bố trí nhân lực, phương tiện kịp thời để kiểm đếm và bốc dỡ hàng và ký vào Biên bản giao nhận hàng tại </w:t>
      </w:r>
      <w:r w:rsidR="00A1058F" w:rsidRPr="00E8690E">
        <w:rPr>
          <w:rFonts w:ascii="Times New Roman" w:hAnsi="Times New Roman"/>
          <w:sz w:val="26"/>
          <w:szCs w:val="26"/>
          <w:lang w:val="vi-VN"/>
        </w:rPr>
        <w:t>nơi nhận hàng</w:t>
      </w:r>
      <w:r w:rsidRPr="00044294">
        <w:rPr>
          <w:rFonts w:ascii="Times New Roman" w:hAnsi="Times New Roman"/>
          <w:sz w:val="26"/>
          <w:szCs w:val="26"/>
          <w:lang w:val="vi-VN"/>
        </w:rPr>
        <w:t xml:space="preserve"> của Bên A khi bên B vận chuyển hàng đến.</w:t>
      </w:r>
    </w:p>
    <w:p w14:paraId="208FAD23" w14:textId="77777777" w:rsidR="00172119" w:rsidRPr="00044294" w:rsidRDefault="00172119" w:rsidP="008B03BE">
      <w:pPr>
        <w:spacing w:before="60" w:after="60" w:line="300" w:lineRule="auto"/>
        <w:ind w:firstLine="562"/>
        <w:jc w:val="both"/>
        <w:rPr>
          <w:rFonts w:ascii="Times New Roman" w:hAnsi="Times New Roman"/>
          <w:sz w:val="26"/>
          <w:szCs w:val="26"/>
          <w:lang w:val="vi-VN"/>
        </w:rPr>
      </w:pPr>
      <w:r w:rsidRPr="00044294">
        <w:rPr>
          <w:rFonts w:ascii="Times New Roman" w:hAnsi="Times New Roman"/>
          <w:sz w:val="26"/>
          <w:szCs w:val="26"/>
          <w:lang w:val="vi-VN"/>
        </w:rPr>
        <w:t>- Thực hiện đầy đủ các điều khoản đã ghi trong hợp đồng</w:t>
      </w:r>
      <w:r w:rsidR="00405795" w:rsidRPr="00044294">
        <w:rPr>
          <w:rFonts w:ascii="Times New Roman" w:hAnsi="Times New Roman"/>
          <w:sz w:val="26"/>
          <w:szCs w:val="26"/>
          <w:lang w:val="vi-VN"/>
        </w:rPr>
        <w:t>.</w:t>
      </w:r>
    </w:p>
    <w:p w14:paraId="42F1EDBC" w14:textId="77777777" w:rsidR="00172119" w:rsidRPr="00044294" w:rsidRDefault="00172119" w:rsidP="008B03BE">
      <w:pPr>
        <w:spacing w:before="60" w:after="60" w:line="300" w:lineRule="auto"/>
        <w:ind w:firstLine="562"/>
        <w:jc w:val="both"/>
        <w:rPr>
          <w:rFonts w:ascii="Times New Roman" w:hAnsi="Times New Roman"/>
          <w:spacing w:val="-4"/>
          <w:sz w:val="26"/>
          <w:szCs w:val="26"/>
          <w:lang w:val="vi-VN"/>
        </w:rPr>
      </w:pPr>
      <w:r w:rsidRPr="00044294">
        <w:rPr>
          <w:rFonts w:ascii="Times New Roman" w:hAnsi="Times New Roman"/>
          <w:spacing w:val="-4"/>
          <w:sz w:val="26"/>
          <w:szCs w:val="26"/>
          <w:lang w:val="vi-VN"/>
        </w:rPr>
        <w:t>- Thanh toán đầy đủ và đúng hạn cho bên B theo đúng quy định tại Điều 4 của Hợp đồng này.</w:t>
      </w:r>
    </w:p>
    <w:p w14:paraId="563A0CDA" w14:textId="77777777" w:rsidR="008B6E6E" w:rsidRPr="00424DA6" w:rsidRDefault="008B6E6E" w:rsidP="008B03BE">
      <w:pPr>
        <w:spacing w:before="60" w:after="60" w:line="300" w:lineRule="auto"/>
        <w:jc w:val="both"/>
        <w:rPr>
          <w:rFonts w:ascii="Times New Roman" w:hAnsi="Times New Roman"/>
          <w:b/>
          <w:sz w:val="26"/>
          <w:szCs w:val="26"/>
          <w:lang w:val="vi-VN"/>
        </w:rPr>
      </w:pPr>
      <w:r w:rsidRPr="00424DA6">
        <w:rPr>
          <w:rFonts w:ascii="Times New Roman" w:hAnsi="Times New Roman"/>
          <w:b/>
          <w:sz w:val="26"/>
          <w:szCs w:val="26"/>
          <w:lang w:val="vi-VN"/>
        </w:rPr>
        <w:t>ĐIỀU 6: ĐIỀU KHOẢN BẤT KHẢ KHÁNG</w:t>
      </w:r>
    </w:p>
    <w:p w14:paraId="0C0BF2F2" w14:textId="77777777" w:rsidR="00172119" w:rsidRPr="00044294" w:rsidRDefault="00172119" w:rsidP="008B03BE">
      <w:pPr>
        <w:spacing w:before="60" w:after="60" w:line="300" w:lineRule="auto"/>
        <w:ind w:firstLine="720"/>
        <w:jc w:val="both"/>
        <w:rPr>
          <w:rFonts w:ascii="Times New Roman" w:hAnsi="Times New Roman"/>
          <w:sz w:val="26"/>
          <w:szCs w:val="26"/>
          <w:lang w:val="vi-VN"/>
        </w:rPr>
      </w:pPr>
      <w:r w:rsidRPr="00044294">
        <w:rPr>
          <w:rFonts w:ascii="Times New Roman" w:hAnsi="Times New Roman"/>
          <w:sz w:val="26"/>
          <w:szCs w:val="26"/>
          <w:lang w:val="vi-VN"/>
        </w:rPr>
        <w:t>- Bất khả kháng là các sự kiện như hỏa hoạn, lũ lụt, động đất, sóng thần, chiến tranh, bạo loạn, cấm vận, bao vây, sự biến động quá lớn về giá cả trên thị trường, các thay đổi về chính sách của Nhà nước làm hạn chế khả năng thực hiện hợp đồng của các bên hay các sự kiện khác được pháp luật thừa nhận là sự kiện bất khả kháng…Những sự kiện này phải xảy ra sau thời điểm ký kết hợp đồng và các bên không có khả năng dự đoán, kiểm soát cũng như ngăn chặn được coi là các sự kiện bất khả kháng.</w:t>
      </w:r>
    </w:p>
    <w:p w14:paraId="4173E908" w14:textId="77777777" w:rsidR="00172119" w:rsidRPr="009931D9" w:rsidRDefault="00172119" w:rsidP="008B03BE">
      <w:pPr>
        <w:spacing w:before="60" w:after="60" w:line="300" w:lineRule="auto"/>
        <w:ind w:firstLine="720"/>
        <w:jc w:val="both"/>
        <w:rPr>
          <w:rFonts w:ascii="Times New Roman" w:hAnsi="Times New Roman"/>
          <w:sz w:val="26"/>
          <w:szCs w:val="26"/>
          <w:lang w:val="vi-VN"/>
        </w:rPr>
      </w:pPr>
      <w:r w:rsidRPr="009931D9">
        <w:rPr>
          <w:rFonts w:ascii="Times New Roman" w:hAnsi="Times New Roman"/>
          <w:sz w:val="26"/>
          <w:szCs w:val="26"/>
          <w:lang w:val="vi-VN"/>
        </w:rPr>
        <w:t>- Trong trường hợp xảy ra các sự kiện bất khả kháng, bên bị ảnh hưởng bởi sự kiện bất khả kháng có nghĩa vụ thông báo bằng văn bản (fax</w:t>
      </w:r>
      <w:r w:rsidR="00BA5960" w:rsidRPr="009931D9">
        <w:rPr>
          <w:rFonts w:ascii="Times New Roman" w:hAnsi="Times New Roman"/>
          <w:sz w:val="26"/>
          <w:szCs w:val="26"/>
          <w:lang w:val="vi-VN"/>
        </w:rPr>
        <w:t>, email, điện tín</w:t>
      </w:r>
      <w:r w:rsidRPr="009931D9">
        <w:rPr>
          <w:rFonts w:ascii="Times New Roman" w:hAnsi="Times New Roman"/>
          <w:sz w:val="26"/>
          <w:szCs w:val="26"/>
          <w:lang w:val="vi-VN"/>
        </w:rPr>
        <w:t xml:space="preserve">) cho bên kia trong vòng </w:t>
      </w:r>
      <w:r w:rsidR="00BA5960" w:rsidRPr="009931D9">
        <w:rPr>
          <w:rFonts w:ascii="Times New Roman" w:hAnsi="Times New Roman"/>
          <w:sz w:val="26"/>
          <w:szCs w:val="26"/>
          <w:lang w:val="vi-VN"/>
        </w:rPr>
        <w:t>07</w:t>
      </w:r>
      <w:r w:rsidRPr="009931D9">
        <w:rPr>
          <w:rFonts w:ascii="Times New Roman" w:hAnsi="Times New Roman"/>
          <w:sz w:val="26"/>
          <w:szCs w:val="26"/>
          <w:lang w:val="vi-VN"/>
        </w:rPr>
        <w:t xml:space="preserve"> ngày kể từ ngày bị rủi ro về tình trạng bất khả kháng trong việc thực hiện Hợp đồng. Kèm theo thông báo này phải có văn bản chứng nhận của cơ quan có thẩm quyền hoặc tài liệu, chứng cứ hợp pháp khác có giá trị chứng minh cho sự kiện bất khả kháng đã xảy ra trừ khi sự kiện bất khả kháng đó đã được thông báo chính thức trên các phương tiện truyền thông chính thức của Nhà nước Việt Nam.</w:t>
      </w:r>
    </w:p>
    <w:p w14:paraId="16BFBDD0" w14:textId="77777777" w:rsidR="00172119" w:rsidRPr="009931D9" w:rsidRDefault="00172119" w:rsidP="008B03BE">
      <w:pPr>
        <w:spacing w:before="60" w:after="60" w:line="300" w:lineRule="auto"/>
        <w:ind w:firstLine="720"/>
        <w:jc w:val="both"/>
        <w:rPr>
          <w:rFonts w:ascii="Times New Roman" w:hAnsi="Times New Roman"/>
          <w:sz w:val="26"/>
          <w:szCs w:val="26"/>
          <w:lang w:val="vi-VN"/>
        </w:rPr>
      </w:pPr>
      <w:r w:rsidRPr="009931D9">
        <w:rPr>
          <w:rFonts w:ascii="Times New Roman" w:hAnsi="Times New Roman"/>
          <w:sz w:val="26"/>
          <w:szCs w:val="26"/>
          <w:lang w:val="vi-VN"/>
        </w:rPr>
        <w:t xml:space="preserve">- Nếu quá </w:t>
      </w:r>
      <w:r w:rsidR="00BA5960" w:rsidRPr="009931D9">
        <w:rPr>
          <w:rFonts w:ascii="Times New Roman" w:hAnsi="Times New Roman"/>
          <w:sz w:val="26"/>
          <w:szCs w:val="26"/>
          <w:lang w:val="vi-VN"/>
        </w:rPr>
        <w:t>07</w:t>
      </w:r>
      <w:r w:rsidRPr="009931D9">
        <w:rPr>
          <w:rFonts w:ascii="Times New Roman" w:hAnsi="Times New Roman"/>
          <w:sz w:val="26"/>
          <w:szCs w:val="26"/>
          <w:lang w:val="vi-VN"/>
        </w:rPr>
        <w:t xml:space="preserve"> ngày kể từ ngày xảy ra sự kiện bất khả kháng mà bên kia không nhận được thông báo thì coi như bên bị ảnh hưởng bởi sự kiện bất khả kháng không được miễn trừ các quyền và nghĩa vụ liên quan đến hợp đồng này.</w:t>
      </w:r>
    </w:p>
    <w:p w14:paraId="54E1893C" w14:textId="77777777" w:rsidR="00172119" w:rsidRPr="009931D9" w:rsidRDefault="00172119" w:rsidP="008B03BE">
      <w:pPr>
        <w:spacing w:before="60" w:after="60" w:line="300" w:lineRule="auto"/>
        <w:ind w:firstLine="720"/>
        <w:jc w:val="both"/>
        <w:rPr>
          <w:rFonts w:ascii="Times New Roman" w:hAnsi="Times New Roman"/>
          <w:sz w:val="26"/>
          <w:szCs w:val="26"/>
          <w:lang w:val="vi-VN"/>
        </w:rPr>
      </w:pPr>
      <w:r w:rsidRPr="009931D9">
        <w:rPr>
          <w:rFonts w:ascii="Times New Roman" w:hAnsi="Times New Roman"/>
          <w:sz w:val="26"/>
          <w:szCs w:val="26"/>
          <w:lang w:val="vi-VN"/>
        </w:rPr>
        <w:t>- Trong trường hợp việc vi phạm hợp đồng là do nguyên nhân bất khả kháng nêu trên vượt quá 45 ngày, mỗi bên có quyền đơn phương chấm dứt Hợp đồng mà không cần sự cho phép của bên kia và được miễn trừ trách nhiệm pháp lý liên quan đến hợp đồng này.</w:t>
      </w:r>
    </w:p>
    <w:p w14:paraId="6B5AB73C" w14:textId="77777777" w:rsidR="008B6E6E" w:rsidRPr="00424DA6" w:rsidRDefault="008B6E6E" w:rsidP="008B03BE">
      <w:pPr>
        <w:spacing w:line="300" w:lineRule="auto"/>
        <w:rPr>
          <w:rFonts w:ascii="Times New Roman" w:hAnsi="Times New Roman"/>
          <w:b/>
          <w:sz w:val="26"/>
          <w:szCs w:val="26"/>
          <w:lang w:val="vi-VN"/>
        </w:rPr>
      </w:pPr>
      <w:r w:rsidRPr="00424DA6">
        <w:rPr>
          <w:rFonts w:ascii="Times New Roman" w:hAnsi="Times New Roman"/>
          <w:b/>
          <w:sz w:val="26"/>
          <w:szCs w:val="26"/>
          <w:lang w:val="vi-VN"/>
        </w:rPr>
        <w:t>ĐIỀU 7: BỒI THƯỜNG &amp; PHẠT VI PHẠM</w:t>
      </w:r>
      <w:r w:rsidR="00794D79" w:rsidRPr="00E8690E">
        <w:rPr>
          <w:rFonts w:ascii="Times New Roman" w:hAnsi="Times New Roman"/>
          <w:b/>
          <w:sz w:val="26"/>
          <w:szCs w:val="26"/>
          <w:lang w:val="vi-VN"/>
        </w:rPr>
        <w:t xml:space="preserve"> </w:t>
      </w:r>
      <w:r w:rsidRPr="00424DA6">
        <w:rPr>
          <w:rFonts w:ascii="Times New Roman" w:hAnsi="Times New Roman"/>
          <w:b/>
          <w:sz w:val="26"/>
          <w:szCs w:val="26"/>
          <w:lang w:val="vi-VN"/>
        </w:rPr>
        <w:t>HỢP ĐỒNG</w:t>
      </w:r>
    </w:p>
    <w:p w14:paraId="12345CFB" w14:textId="77777777" w:rsidR="005D2501" w:rsidRPr="009931D9" w:rsidRDefault="008B6E6E" w:rsidP="008B03BE">
      <w:pPr>
        <w:spacing w:before="60" w:after="60" w:line="300" w:lineRule="auto"/>
        <w:jc w:val="both"/>
        <w:rPr>
          <w:rFonts w:ascii="Times New Roman" w:hAnsi="Times New Roman"/>
          <w:sz w:val="26"/>
          <w:szCs w:val="26"/>
          <w:lang w:val="vi-VN"/>
        </w:rPr>
      </w:pPr>
      <w:r w:rsidRPr="009931D9">
        <w:rPr>
          <w:rFonts w:ascii="Times New Roman" w:hAnsi="Times New Roman"/>
          <w:sz w:val="26"/>
          <w:szCs w:val="26"/>
          <w:lang w:val="vi-VN"/>
        </w:rPr>
        <w:t xml:space="preserve">7.1. </w:t>
      </w:r>
      <w:r w:rsidR="005D2501" w:rsidRPr="009931D9">
        <w:rPr>
          <w:rFonts w:ascii="Times New Roman" w:hAnsi="Times New Roman"/>
          <w:sz w:val="26"/>
          <w:szCs w:val="26"/>
          <w:lang w:val="vi-VN"/>
        </w:rPr>
        <w:t xml:space="preserve">Ngoại trừ sự kiện bất khả kháng được quy định tại Điều 6 của hợp đồng này, bên B tự bỏ chi phí và chịu trách nhiệm thực hiện các biện pháp cần thiết để giao hàng kịp tiến độ. Nếu có lô hàng nào không được giao đúng hạn thì bên B phải thông báo bằng văn bản cho bên A và nêu rõ ngày sớm nhất có thể giao hàng. Trong trường hợp chậm thì bên B phải bồi thường cho bên A một khoản tương đương với </w:t>
      </w:r>
      <w:r w:rsidR="0070325A" w:rsidRPr="00E8690E">
        <w:rPr>
          <w:rFonts w:ascii="Times New Roman" w:hAnsi="Times New Roman"/>
          <w:sz w:val="26"/>
          <w:szCs w:val="26"/>
          <w:lang w:val="vi-VN"/>
        </w:rPr>
        <w:t>1</w:t>
      </w:r>
      <w:r w:rsidR="004E3DA0" w:rsidRPr="00E8690E">
        <w:rPr>
          <w:rFonts w:ascii="Times New Roman" w:hAnsi="Times New Roman"/>
          <w:sz w:val="26"/>
          <w:szCs w:val="26"/>
          <w:lang w:val="vi-VN"/>
        </w:rPr>
        <w:t>,5</w:t>
      </w:r>
      <w:r w:rsidR="005D2501" w:rsidRPr="009931D9">
        <w:rPr>
          <w:rFonts w:ascii="Times New Roman" w:hAnsi="Times New Roman"/>
          <w:sz w:val="26"/>
          <w:szCs w:val="26"/>
          <w:lang w:val="vi-VN"/>
        </w:rPr>
        <w:t>% giá trị phần hợp đồng bị vi phạm</w:t>
      </w:r>
      <w:r w:rsidR="00D30391" w:rsidRPr="00E8690E">
        <w:rPr>
          <w:rFonts w:ascii="Times New Roman" w:hAnsi="Times New Roman"/>
          <w:sz w:val="26"/>
          <w:szCs w:val="26"/>
          <w:lang w:val="vi-VN"/>
        </w:rPr>
        <w:t xml:space="preserve"> </w:t>
      </w:r>
      <w:r w:rsidR="008C103B" w:rsidRPr="009931D9">
        <w:rPr>
          <w:rFonts w:ascii="Times New Roman" w:hAnsi="Times New Roman"/>
          <w:sz w:val="26"/>
          <w:szCs w:val="26"/>
          <w:lang w:val="vi-VN"/>
        </w:rPr>
        <w:t xml:space="preserve">cho mỗi </w:t>
      </w:r>
      <w:r w:rsidR="0070325A" w:rsidRPr="00E8690E">
        <w:rPr>
          <w:rFonts w:ascii="Times New Roman" w:hAnsi="Times New Roman"/>
          <w:sz w:val="26"/>
          <w:szCs w:val="26"/>
          <w:lang w:val="vi-VN"/>
        </w:rPr>
        <w:t>ngày</w:t>
      </w:r>
      <w:r w:rsidR="005D2501" w:rsidRPr="009931D9">
        <w:rPr>
          <w:rFonts w:ascii="Times New Roman" w:hAnsi="Times New Roman"/>
          <w:sz w:val="26"/>
          <w:szCs w:val="26"/>
          <w:lang w:val="vi-VN"/>
        </w:rPr>
        <w:t xml:space="preserve"> chậm trễ, tuy nhiên sự ch</w:t>
      </w:r>
      <w:r w:rsidR="00172119" w:rsidRPr="009931D9">
        <w:rPr>
          <w:rFonts w:ascii="Times New Roman" w:hAnsi="Times New Roman"/>
          <w:sz w:val="26"/>
          <w:szCs w:val="26"/>
          <w:lang w:val="vi-VN"/>
        </w:rPr>
        <w:t xml:space="preserve">ậm trễ này không được vượt quá </w:t>
      </w:r>
      <w:r w:rsidR="001C3755" w:rsidRPr="00E8690E">
        <w:rPr>
          <w:rFonts w:ascii="Times New Roman" w:hAnsi="Times New Roman"/>
          <w:sz w:val="26"/>
          <w:szCs w:val="26"/>
          <w:lang w:val="vi-VN"/>
        </w:rPr>
        <w:t>1</w:t>
      </w:r>
      <w:r w:rsidR="005D2501" w:rsidRPr="009931D9">
        <w:rPr>
          <w:rFonts w:ascii="Times New Roman" w:hAnsi="Times New Roman"/>
          <w:sz w:val="26"/>
          <w:szCs w:val="26"/>
          <w:lang w:val="vi-VN"/>
        </w:rPr>
        <w:t xml:space="preserve"> tuần </w:t>
      </w:r>
      <w:r w:rsidR="001B1B3B" w:rsidRPr="009931D9">
        <w:rPr>
          <w:rFonts w:ascii="Times New Roman" w:hAnsi="Times New Roman"/>
          <w:sz w:val="26"/>
          <w:szCs w:val="26"/>
          <w:lang w:val="vi-VN"/>
        </w:rPr>
        <w:t>v</w:t>
      </w:r>
      <w:r w:rsidR="00172119" w:rsidRPr="009931D9">
        <w:rPr>
          <w:rFonts w:ascii="Times New Roman" w:hAnsi="Times New Roman"/>
          <w:sz w:val="26"/>
          <w:szCs w:val="26"/>
          <w:lang w:val="vi-VN"/>
        </w:rPr>
        <w:t xml:space="preserve">à tổng mức phạt không vượt quá </w:t>
      </w:r>
      <w:r w:rsidR="001C3755" w:rsidRPr="00E8690E">
        <w:rPr>
          <w:rFonts w:ascii="Times New Roman" w:hAnsi="Times New Roman"/>
          <w:sz w:val="26"/>
          <w:szCs w:val="26"/>
          <w:lang w:val="vi-VN"/>
        </w:rPr>
        <w:t>12</w:t>
      </w:r>
      <w:r w:rsidR="001B1B3B" w:rsidRPr="009931D9">
        <w:rPr>
          <w:rFonts w:ascii="Times New Roman" w:hAnsi="Times New Roman"/>
          <w:sz w:val="26"/>
          <w:szCs w:val="26"/>
          <w:lang w:val="vi-VN"/>
        </w:rPr>
        <w:t>% giá trị hợp đồng bị vi phạm</w:t>
      </w:r>
      <w:r w:rsidR="00172119" w:rsidRPr="009931D9">
        <w:rPr>
          <w:rFonts w:ascii="Times New Roman" w:hAnsi="Times New Roman"/>
          <w:sz w:val="26"/>
          <w:szCs w:val="26"/>
          <w:lang w:val="vi-VN"/>
        </w:rPr>
        <w:t xml:space="preserve">. Nếu chậm quá </w:t>
      </w:r>
      <w:r w:rsidR="00874984" w:rsidRPr="00E8690E">
        <w:rPr>
          <w:rFonts w:ascii="Times New Roman" w:hAnsi="Times New Roman"/>
          <w:sz w:val="26"/>
          <w:szCs w:val="26"/>
          <w:lang w:val="vi-VN"/>
        </w:rPr>
        <w:t>1</w:t>
      </w:r>
      <w:r w:rsidR="005D2501" w:rsidRPr="009931D9">
        <w:rPr>
          <w:rFonts w:ascii="Times New Roman" w:hAnsi="Times New Roman"/>
          <w:sz w:val="26"/>
          <w:szCs w:val="26"/>
          <w:lang w:val="vi-VN"/>
        </w:rPr>
        <w:t xml:space="preserve"> tuần thì bên A </w:t>
      </w:r>
      <w:r w:rsidR="001B1B3B" w:rsidRPr="009931D9">
        <w:rPr>
          <w:rFonts w:ascii="Times New Roman" w:hAnsi="Times New Roman"/>
          <w:sz w:val="26"/>
          <w:szCs w:val="26"/>
          <w:lang w:val="vi-VN"/>
        </w:rPr>
        <w:t>có quyền đơn phương chấm dứt</w:t>
      </w:r>
      <w:r w:rsidR="005D2501" w:rsidRPr="009931D9">
        <w:rPr>
          <w:rFonts w:ascii="Times New Roman" w:hAnsi="Times New Roman"/>
          <w:sz w:val="26"/>
          <w:szCs w:val="26"/>
          <w:lang w:val="vi-VN"/>
        </w:rPr>
        <w:t xml:space="preserve"> hợp đồng, </w:t>
      </w:r>
      <w:r w:rsidR="002909D1" w:rsidRPr="009931D9">
        <w:rPr>
          <w:rFonts w:ascii="Times New Roman" w:hAnsi="Times New Roman"/>
          <w:sz w:val="26"/>
          <w:szCs w:val="26"/>
          <w:lang w:val="vi-VN"/>
        </w:rPr>
        <w:t>bên B phải thanh toán lại cho bên A số tiền đã thanh toán cho số hàng chậm giao (nếu có)</w:t>
      </w:r>
      <w:r w:rsidR="00874984" w:rsidRPr="00E8690E">
        <w:rPr>
          <w:rFonts w:ascii="Times New Roman" w:hAnsi="Times New Roman"/>
          <w:sz w:val="26"/>
          <w:szCs w:val="26"/>
          <w:lang w:val="vi-VN"/>
        </w:rPr>
        <w:t xml:space="preserve"> </w:t>
      </w:r>
      <w:r w:rsidR="005D2501" w:rsidRPr="009931D9">
        <w:rPr>
          <w:rFonts w:ascii="Times New Roman" w:hAnsi="Times New Roman"/>
          <w:sz w:val="26"/>
          <w:szCs w:val="26"/>
          <w:lang w:val="vi-VN"/>
        </w:rPr>
        <w:t xml:space="preserve">và phải chịu các thiệt hại, tổn thất do việc chậm giao hàng gây ra đối với tiến độ </w:t>
      </w:r>
      <w:r w:rsidR="00405795" w:rsidRPr="009931D9">
        <w:rPr>
          <w:rFonts w:ascii="Times New Roman" w:hAnsi="Times New Roman"/>
          <w:sz w:val="26"/>
          <w:szCs w:val="26"/>
          <w:lang w:val="vi-VN"/>
        </w:rPr>
        <w:t>thi công của bên A</w:t>
      </w:r>
      <w:r w:rsidR="005D2501" w:rsidRPr="009931D9">
        <w:rPr>
          <w:rFonts w:ascii="Times New Roman" w:hAnsi="Times New Roman"/>
          <w:sz w:val="26"/>
          <w:szCs w:val="26"/>
          <w:lang w:val="vi-VN"/>
        </w:rPr>
        <w:t xml:space="preserve"> (trên cơ sở thoả thuận giữa hai bên).</w:t>
      </w:r>
    </w:p>
    <w:p w14:paraId="7DDFB71C" w14:textId="77777777" w:rsidR="008B6E6E" w:rsidRPr="009931D9" w:rsidRDefault="008B6E6E" w:rsidP="008B03BE">
      <w:pPr>
        <w:spacing w:before="60" w:after="60" w:line="300" w:lineRule="auto"/>
        <w:jc w:val="both"/>
        <w:rPr>
          <w:rFonts w:ascii="Times New Roman" w:hAnsi="Times New Roman"/>
          <w:sz w:val="26"/>
          <w:szCs w:val="26"/>
          <w:lang w:val="vi-VN"/>
        </w:rPr>
      </w:pPr>
      <w:r w:rsidRPr="009931D9">
        <w:rPr>
          <w:rFonts w:ascii="Times New Roman" w:hAnsi="Times New Roman"/>
          <w:sz w:val="26"/>
          <w:szCs w:val="26"/>
          <w:lang w:val="vi-VN"/>
        </w:rPr>
        <w:lastRenderedPageBreak/>
        <w:t xml:space="preserve">7.2. Nếu hàng không đảm bảo chất lượng, trong vòng </w:t>
      </w:r>
      <w:r w:rsidR="00E13A97" w:rsidRPr="00E8690E">
        <w:rPr>
          <w:rFonts w:ascii="Times New Roman" w:hAnsi="Times New Roman"/>
          <w:sz w:val="26"/>
          <w:szCs w:val="26"/>
          <w:lang w:val="vi-VN"/>
        </w:rPr>
        <w:t>3</w:t>
      </w:r>
      <w:r w:rsidRPr="009931D9">
        <w:rPr>
          <w:rFonts w:ascii="Times New Roman" w:hAnsi="Times New Roman"/>
          <w:sz w:val="26"/>
          <w:szCs w:val="26"/>
          <w:lang w:val="vi-VN"/>
        </w:rPr>
        <w:t xml:space="preserve"> ngày kể từ ngày bên A có văn bản </w:t>
      </w:r>
      <w:r w:rsidR="00405795" w:rsidRPr="009931D9">
        <w:rPr>
          <w:rFonts w:ascii="Times New Roman" w:hAnsi="Times New Roman"/>
          <w:sz w:val="26"/>
          <w:szCs w:val="26"/>
          <w:lang w:val="vi-VN"/>
        </w:rPr>
        <w:t>thông báo</w:t>
      </w:r>
      <w:r w:rsidRPr="009931D9">
        <w:rPr>
          <w:rFonts w:ascii="Times New Roman" w:hAnsi="Times New Roman"/>
          <w:sz w:val="26"/>
          <w:szCs w:val="26"/>
          <w:lang w:val="vi-VN"/>
        </w:rPr>
        <w:t xml:space="preserve"> (</w:t>
      </w:r>
      <w:r w:rsidR="00F060F7" w:rsidRPr="009931D9">
        <w:rPr>
          <w:rFonts w:ascii="Times New Roman" w:hAnsi="Times New Roman"/>
          <w:sz w:val="26"/>
          <w:szCs w:val="26"/>
          <w:lang w:val="vi-VN"/>
        </w:rPr>
        <w:t>c</w:t>
      </w:r>
      <w:r w:rsidRPr="009931D9">
        <w:rPr>
          <w:rFonts w:ascii="Times New Roman" w:hAnsi="Times New Roman"/>
          <w:sz w:val="26"/>
          <w:szCs w:val="26"/>
          <w:lang w:val="vi-VN"/>
        </w:rPr>
        <w:t>ó kết quả thí nghiệm của Cơ quan kiểm định chất lượng đủ tư cách pháp nhân) thì bên B phải chịu trách nhiệm đổi lại hàng hoá khác phù hợp với chất lượng đã quy định trong hợp đồng.</w:t>
      </w:r>
      <w:r w:rsidR="00796639" w:rsidRPr="00796639">
        <w:rPr>
          <w:rFonts w:ascii="Times New Roman" w:hAnsi="Times New Roman"/>
          <w:sz w:val="26"/>
          <w:szCs w:val="26"/>
          <w:lang w:val="vi-VN"/>
        </w:rPr>
        <w:t xml:space="preserve"> </w:t>
      </w:r>
      <w:r w:rsidRPr="009931D9">
        <w:rPr>
          <w:rFonts w:ascii="Times New Roman" w:hAnsi="Times New Roman"/>
          <w:sz w:val="26"/>
          <w:szCs w:val="26"/>
          <w:lang w:val="vi-VN"/>
        </w:rPr>
        <w:t>Bên B phải chịu trách nhiệm về toàn bộ các chi phí phát sinh cho việc</w:t>
      </w:r>
      <w:r w:rsidR="00796639" w:rsidRPr="00796639">
        <w:rPr>
          <w:rFonts w:ascii="Times New Roman" w:hAnsi="Times New Roman"/>
          <w:sz w:val="26"/>
          <w:szCs w:val="26"/>
          <w:lang w:val="vi-VN"/>
        </w:rPr>
        <w:t xml:space="preserve"> </w:t>
      </w:r>
      <w:r w:rsidR="00F060F7" w:rsidRPr="009931D9">
        <w:rPr>
          <w:rFonts w:ascii="Times New Roman" w:hAnsi="Times New Roman"/>
          <w:sz w:val="26"/>
          <w:szCs w:val="26"/>
          <w:lang w:val="vi-VN"/>
        </w:rPr>
        <w:t>thay thế</w:t>
      </w:r>
      <w:r w:rsidRPr="009931D9">
        <w:rPr>
          <w:rFonts w:ascii="Times New Roman" w:hAnsi="Times New Roman"/>
          <w:sz w:val="26"/>
          <w:szCs w:val="26"/>
          <w:lang w:val="vi-VN"/>
        </w:rPr>
        <w:t xml:space="preserve"> này</w:t>
      </w:r>
      <w:r w:rsidR="00405795" w:rsidRPr="009931D9">
        <w:rPr>
          <w:rFonts w:ascii="Times New Roman" w:hAnsi="Times New Roman"/>
          <w:sz w:val="26"/>
          <w:szCs w:val="26"/>
          <w:lang w:val="vi-VN"/>
        </w:rPr>
        <w:t xml:space="preserve"> bao gồm cả chi phí phát sinh do ảnh hưởng đến tiến độ thi công của bên A</w:t>
      </w:r>
      <w:r w:rsidRPr="009931D9">
        <w:rPr>
          <w:rFonts w:ascii="Times New Roman" w:hAnsi="Times New Roman"/>
          <w:sz w:val="26"/>
          <w:szCs w:val="26"/>
          <w:lang w:val="vi-VN"/>
        </w:rPr>
        <w:t>.</w:t>
      </w:r>
    </w:p>
    <w:p w14:paraId="0A80BAA4" w14:textId="77777777" w:rsidR="009931D9" w:rsidRPr="00E8690E" w:rsidRDefault="008B6E6E" w:rsidP="008B03BE">
      <w:pPr>
        <w:spacing w:before="60" w:after="60" w:line="300" w:lineRule="auto"/>
        <w:jc w:val="both"/>
        <w:rPr>
          <w:rFonts w:ascii="Times New Roman" w:hAnsi="Times New Roman"/>
          <w:sz w:val="26"/>
          <w:szCs w:val="26"/>
          <w:lang w:val="vi-VN"/>
        </w:rPr>
      </w:pPr>
      <w:r w:rsidRPr="009931D9">
        <w:rPr>
          <w:rFonts w:ascii="Times New Roman" w:hAnsi="Times New Roman"/>
          <w:sz w:val="26"/>
          <w:szCs w:val="26"/>
          <w:lang w:val="vi-VN"/>
        </w:rPr>
        <w:t xml:space="preserve">7.3. Trong vòng </w:t>
      </w:r>
      <w:r w:rsidR="00391BD5" w:rsidRPr="00E8690E">
        <w:rPr>
          <w:rFonts w:ascii="Times New Roman" w:hAnsi="Times New Roman"/>
          <w:sz w:val="26"/>
          <w:szCs w:val="26"/>
          <w:lang w:val="vi-VN"/>
        </w:rPr>
        <w:t>48</w:t>
      </w:r>
      <w:r w:rsidRPr="009931D9">
        <w:rPr>
          <w:rFonts w:ascii="Times New Roman" w:hAnsi="Times New Roman"/>
          <w:sz w:val="26"/>
          <w:szCs w:val="26"/>
          <w:lang w:val="vi-VN"/>
        </w:rPr>
        <w:t xml:space="preserve"> giờ đồng hồ kể từ khi hàng đư</w:t>
      </w:r>
      <w:r w:rsidR="00C345F8" w:rsidRPr="009931D9">
        <w:rPr>
          <w:rFonts w:ascii="Times New Roman" w:hAnsi="Times New Roman"/>
          <w:sz w:val="26"/>
          <w:szCs w:val="26"/>
          <w:lang w:val="vi-VN"/>
        </w:rPr>
        <w:t xml:space="preserve">ợc vận chuyển </w:t>
      </w:r>
      <w:r w:rsidRPr="009931D9">
        <w:rPr>
          <w:rFonts w:ascii="Times New Roman" w:hAnsi="Times New Roman"/>
          <w:sz w:val="26"/>
          <w:szCs w:val="26"/>
          <w:lang w:val="vi-VN"/>
        </w:rPr>
        <w:t>đến địa điểm nhận hàng của bên A nếu bên A không thực hiện việc nhận hàng, ký “Biên bản giao hàng” thì bên A phải chịu mọi chi phí phát sinh do</w:t>
      </w:r>
      <w:r w:rsidR="00C345F8" w:rsidRPr="009931D9">
        <w:rPr>
          <w:rFonts w:ascii="Times New Roman" w:hAnsi="Times New Roman"/>
          <w:sz w:val="26"/>
          <w:szCs w:val="26"/>
          <w:lang w:val="vi-VN"/>
        </w:rPr>
        <w:t xml:space="preserve"> sự chậm trễ gây ra. Trường hợp quá </w:t>
      </w:r>
      <w:r w:rsidR="00405795" w:rsidRPr="009931D9">
        <w:rPr>
          <w:rFonts w:ascii="Times New Roman" w:hAnsi="Times New Roman"/>
          <w:sz w:val="26"/>
          <w:szCs w:val="26"/>
          <w:lang w:val="vi-VN"/>
        </w:rPr>
        <w:t>96</w:t>
      </w:r>
      <w:r w:rsidR="00C345F8" w:rsidRPr="009931D9">
        <w:rPr>
          <w:rFonts w:ascii="Times New Roman" w:hAnsi="Times New Roman"/>
          <w:sz w:val="26"/>
          <w:szCs w:val="26"/>
          <w:lang w:val="vi-VN"/>
        </w:rPr>
        <w:t xml:space="preserve"> giờ mà bên A không thực hiện việc nhận hàng</w:t>
      </w:r>
      <w:r w:rsidR="00796639" w:rsidRPr="00796639">
        <w:rPr>
          <w:rFonts w:ascii="Times New Roman" w:hAnsi="Times New Roman"/>
          <w:sz w:val="26"/>
          <w:szCs w:val="26"/>
          <w:lang w:val="vi-VN"/>
        </w:rPr>
        <w:t xml:space="preserve"> </w:t>
      </w:r>
      <w:r w:rsidR="00C345F8" w:rsidRPr="009931D9">
        <w:rPr>
          <w:rFonts w:ascii="Times New Roman" w:hAnsi="Times New Roman"/>
          <w:sz w:val="26"/>
          <w:szCs w:val="26"/>
          <w:lang w:val="vi-VN"/>
        </w:rPr>
        <w:t>thì bê</w:t>
      </w:r>
      <w:r w:rsidR="00405795" w:rsidRPr="009931D9">
        <w:rPr>
          <w:rFonts w:ascii="Times New Roman" w:hAnsi="Times New Roman"/>
          <w:sz w:val="26"/>
          <w:szCs w:val="26"/>
          <w:lang w:val="vi-VN"/>
        </w:rPr>
        <w:t>n B có quyền chấm dứt hợp đồng</w:t>
      </w:r>
      <w:r w:rsidR="00C345F8" w:rsidRPr="009931D9">
        <w:rPr>
          <w:rFonts w:ascii="Times New Roman" w:hAnsi="Times New Roman"/>
          <w:sz w:val="26"/>
          <w:szCs w:val="26"/>
          <w:lang w:val="vi-VN"/>
        </w:rPr>
        <w:t>, ngừng cung cấp hàng, đồng thời bên A phải bồi thường toàn bộ các chi phí về giao dịch mua hàng, chi phí vận chuyển, chi phí lưu kho, lãi chậm trả…theo chứng từ thực tế đã phát sinh mà bên B đã ph</w:t>
      </w:r>
      <w:r w:rsidR="006A330C">
        <w:rPr>
          <w:rFonts w:ascii="Times New Roman" w:hAnsi="Times New Roman"/>
          <w:sz w:val="26"/>
          <w:szCs w:val="26"/>
          <w:lang w:val="vi-VN"/>
        </w:rPr>
        <w:t>ải bỏ ra để mua hàng cho bên A.</w:t>
      </w:r>
    </w:p>
    <w:p w14:paraId="0784D6A9" w14:textId="77777777" w:rsidR="009931D9" w:rsidRPr="008D224D" w:rsidRDefault="009931D9" w:rsidP="008B03BE">
      <w:pPr>
        <w:spacing w:before="60" w:after="60" w:line="300" w:lineRule="auto"/>
        <w:jc w:val="both"/>
        <w:rPr>
          <w:rFonts w:ascii="Times New Roman" w:hAnsi="Times New Roman"/>
          <w:sz w:val="26"/>
          <w:szCs w:val="26"/>
          <w:lang w:val="vi-VN"/>
        </w:rPr>
      </w:pPr>
      <w:r w:rsidRPr="006C133B">
        <w:rPr>
          <w:rFonts w:ascii="Times New Roman" w:hAnsi="Times New Roman"/>
          <w:sz w:val="26"/>
          <w:szCs w:val="26"/>
          <w:lang w:val="vi-VN"/>
        </w:rPr>
        <w:t>7.4. Nếu Bên A chậm thực hiện nghĩa vụ thanh toán, Bên A phải trả thêm cho Bên B lãi suất chậm trả theo quy định của Ngân hàng TMCP Công thương Việt Nam cho số tiền chậm trả nhưng thời gian chậm không được vượt quá 15 ngày kể từ ngày đến hạn</w:t>
      </w:r>
      <w:r w:rsidRPr="009931D9">
        <w:rPr>
          <w:rFonts w:ascii="Times New Roman" w:hAnsi="Times New Roman"/>
          <w:sz w:val="26"/>
          <w:szCs w:val="26"/>
          <w:lang w:val="vi-VN"/>
        </w:rPr>
        <w:t xml:space="preserve"> (hoặc một thời gian dài khác dài hơn nếu có văn bản đồng ý của Bên B)</w:t>
      </w:r>
      <w:r w:rsidRPr="006C133B">
        <w:rPr>
          <w:rFonts w:ascii="Times New Roman" w:hAnsi="Times New Roman"/>
          <w:sz w:val="26"/>
          <w:szCs w:val="26"/>
          <w:lang w:val="vi-VN"/>
        </w:rPr>
        <w:t>. Quá 15 ngày nói trên, Bên B có quyền thực hiện đồng thời hoặc riêng rẽ (tùy lựa chọn của Bên B) các biện pháp sau: (1) tạm ngừng hoặc ngừng cung cấp hàng nếu chưa giao hàng; (2) buộc Bên A thực hiện đúng hợp đồng hoặc dùng các biện pháp khác để Bên A thực hiện đúng hợp đồng và mọi chi phí phát sinh sẽ do Bên A chịu; (3) buộc Bên A bồi thường toàn bộ thiệt hại thực tế mà Bên B đã phải chi trả để mua hàng và cung cấp hàng đến cho Bên A; (4) phạt vi phạm hợp đồng đối với Bên A, mức phạt là 8% giá trị nghĩa vụ mà Bên A vi phạm; (5) áp dụng các biện pháp hợp ph</w:t>
      </w:r>
      <w:r>
        <w:rPr>
          <w:rFonts w:ascii="Times New Roman" w:hAnsi="Times New Roman"/>
          <w:sz w:val="26"/>
          <w:szCs w:val="26"/>
          <w:lang w:val="vi-VN"/>
        </w:rPr>
        <w:t>áp khác để thu hồi nợ từ Bên A.</w:t>
      </w:r>
    </w:p>
    <w:p w14:paraId="0E2BC3E6" w14:textId="77777777" w:rsidR="00DD5C50" w:rsidRPr="00424DA6" w:rsidRDefault="00DD5C50" w:rsidP="008B03BE">
      <w:pPr>
        <w:spacing w:before="60" w:after="60" w:line="300" w:lineRule="auto"/>
        <w:jc w:val="both"/>
        <w:rPr>
          <w:rFonts w:ascii="Times New Roman" w:hAnsi="Times New Roman"/>
          <w:b/>
          <w:sz w:val="26"/>
          <w:szCs w:val="26"/>
          <w:lang w:val="vi-VN"/>
        </w:rPr>
      </w:pPr>
      <w:r w:rsidRPr="00424DA6">
        <w:rPr>
          <w:rFonts w:ascii="Times New Roman" w:hAnsi="Times New Roman"/>
          <w:b/>
          <w:sz w:val="26"/>
          <w:szCs w:val="26"/>
          <w:lang w:val="vi-VN"/>
        </w:rPr>
        <w:t>ĐIỀU 8: CHẤM DỨT, THANH LÝ HỢP ĐỒNG</w:t>
      </w:r>
    </w:p>
    <w:p w14:paraId="4007125D" w14:textId="77777777" w:rsidR="00DD5C50" w:rsidRPr="00044294" w:rsidRDefault="00DD5C50" w:rsidP="008B03BE">
      <w:pPr>
        <w:spacing w:before="60" w:after="60" w:line="300" w:lineRule="auto"/>
        <w:jc w:val="both"/>
        <w:rPr>
          <w:rFonts w:ascii="Times New Roman" w:hAnsi="Times New Roman"/>
          <w:sz w:val="26"/>
          <w:szCs w:val="26"/>
          <w:lang w:val="vi-VN"/>
        </w:rPr>
      </w:pPr>
      <w:r w:rsidRPr="009931D9">
        <w:rPr>
          <w:rFonts w:ascii="Times New Roman" w:hAnsi="Times New Roman"/>
          <w:sz w:val="26"/>
          <w:szCs w:val="26"/>
          <w:lang w:val="vi-VN"/>
        </w:rPr>
        <w:t xml:space="preserve">8.1. </w:t>
      </w:r>
      <w:r w:rsidRPr="00044294">
        <w:rPr>
          <w:rFonts w:ascii="Times New Roman" w:hAnsi="Times New Roman"/>
          <w:sz w:val="26"/>
          <w:szCs w:val="26"/>
          <w:lang w:val="vi-VN"/>
        </w:rPr>
        <w:t>Hợp đồng chấm dứt trong các trường hợp sau đây:</w:t>
      </w:r>
    </w:p>
    <w:p w14:paraId="6A586262" w14:textId="77777777" w:rsidR="00DD5C50" w:rsidRPr="00044294" w:rsidRDefault="00DD5C50" w:rsidP="008B03BE">
      <w:pPr>
        <w:numPr>
          <w:ilvl w:val="3"/>
          <w:numId w:val="6"/>
        </w:numPr>
        <w:spacing w:before="60" w:after="60" w:line="300" w:lineRule="auto"/>
        <w:jc w:val="both"/>
        <w:rPr>
          <w:rFonts w:ascii="Times New Roman" w:hAnsi="Times New Roman"/>
          <w:sz w:val="26"/>
          <w:szCs w:val="26"/>
          <w:lang w:val="vi-VN"/>
        </w:rPr>
      </w:pPr>
      <w:r w:rsidRPr="00044294">
        <w:rPr>
          <w:rFonts w:ascii="Times New Roman" w:hAnsi="Times New Roman"/>
          <w:sz w:val="26"/>
          <w:szCs w:val="26"/>
          <w:lang w:val="vi-VN"/>
        </w:rPr>
        <w:t>Hợp đồng đã được hoàn thành;</w:t>
      </w:r>
    </w:p>
    <w:p w14:paraId="5BC33951" w14:textId="77777777" w:rsidR="00DD5C50" w:rsidRPr="00044294" w:rsidRDefault="00DD5C50" w:rsidP="008B03BE">
      <w:pPr>
        <w:numPr>
          <w:ilvl w:val="3"/>
          <w:numId w:val="6"/>
        </w:numPr>
        <w:spacing w:before="60" w:after="60" w:line="300" w:lineRule="auto"/>
        <w:jc w:val="both"/>
        <w:rPr>
          <w:rFonts w:ascii="Times New Roman" w:hAnsi="Times New Roman"/>
          <w:sz w:val="26"/>
          <w:szCs w:val="26"/>
          <w:lang w:val="vi-VN"/>
        </w:rPr>
      </w:pPr>
      <w:r w:rsidRPr="00044294">
        <w:rPr>
          <w:rFonts w:ascii="Times New Roman" w:hAnsi="Times New Roman"/>
          <w:sz w:val="26"/>
          <w:szCs w:val="26"/>
          <w:lang w:val="vi-VN"/>
        </w:rPr>
        <w:t>Theo thỏa thuận bằng văn bản giữa các bên;</w:t>
      </w:r>
    </w:p>
    <w:p w14:paraId="6B7AD1F5" w14:textId="77777777" w:rsidR="00DD5C50" w:rsidRPr="00044294" w:rsidRDefault="00DD5C50" w:rsidP="008B03BE">
      <w:pPr>
        <w:numPr>
          <w:ilvl w:val="3"/>
          <w:numId w:val="6"/>
        </w:numPr>
        <w:spacing w:before="60" w:after="60" w:line="300" w:lineRule="auto"/>
        <w:jc w:val="both"/>
        <w:rPr>
          <w:rFonts w:ascii="Times New Roman" w:hAnsi="Times New Roman"/>
          <w:sz w:val="26"/>
          <w:szCs w:val="26"/>
          <w:lang w:val="vi-VN"/>
        </w:rPr>
      </w:pPr>
      <w:r w:rsidRPr="00044294">
        <w:rPr>
          <w:rFonts w:ascii="Times New Roman" w:hAnsi="Times New Roman"/>
          <w:sz w:val="26"/>
          <w:szCs w:val="26"/>
          <w:lang w:val="vi-VN"/>
        </w:rPr>
        <w:t>Một trong các bên phá sản, giải thể, ngừng hoạt động kinh doanh hoặc không còn khả năng để tiếp tục thực hiện hợp đồng mà quyền và nghĩa vụ không được kế thừa hoặc không được chuyển giao cho người khác;</w:t>
      </w:r>
    </w:p>
    <w:p w14:paraId="61D595AB" w14:textId="77777777" w:rsidR="00DD5C50" w:rsidRPr="00044294" w:rsidRDefault="009931D9" w:rsidP="008B03BE">
      <w:pPr>
        <w:numPr>
          <w:ilvl w:val="3"/>
          <w:numId w:val="6"/>
        </w:numPr>
        <w:spacing w:before="60" w:after="60" w:line="300" w:lineRule="auto"/>
        <w:jc w:val="both"/>
        <w:rPr>
          <w:rFonts w:ascii="Times New Roman" w:hAnsi="Times New Roman"/>
          <w:sz w:val="26"/>
          <w:szCs w:val="26"/>
          <w:lang w:val="vi-VN"/>
        </w:rPr>
      </w:pPr>
      <w:r>
        <w:rPr>
          <w:rFonts w:ascii="Times New Roman" w:hAnsi="Times New Roman"/>
          <w:sz w:val="26"/>
          <w:szCs w:val="26"/>
          <w:lang w:val="vi-VN"/>
        </w:rPr>
        <w:t>Hợp đồng</w:t>
      </w:r>
      <w:r w:rsidR="00DD5C50" w:rsidRPr="00044294">
        <w:rPr>
          <w:rFonts w:ascii="Times New Roman" w:hAnsi="Times New Roman"/>
          <w:sz w:val="26"/>
          <w:szCs w:val="26"/>
          <w:lang w:val="vi-VN"/>
        </w:rPr>
        <w:t xml:space="preserve"> bị đơn phương chấm dứt thực hiện;</w:t>
      </w:r>
    </w:p>
    <w:p w14:paraId="59DBB017" w14:textId="77777777" w:rsidR="00DD5C50" w:rsidRPr="00044294" w:rsidRDefault="00DD5C50" w:rsidP="008B03BE">
      <w:pPr>
        <w:numPr>
          <w:ilvl w:val="3"/>
          <w:numId w:val="6"/>
        </w:numPr>
        <w:spacing w:before="60" w:after="60" w:line="300" w:lineRule="auto"/>
        <w:jc w:val="both"/>
        <w:rPr>
          <w:rFonts w:ascii="Times New Roman" w:hAnsi="Times New Roman"/>
          <w:sz w:val="26"/>
          <w:szCs w:val="26"/>
          <w:lang w:val="vi-VN"/>
        </w:rPr>
      </w:pPr>
      <w:r w:rsidRPr="00044294">
        <w:rPr>
          <w:rFonts w:ascii="Times New Roman" w:hAnsi="Times New Roman"/>
          <w:sz w:val="26"/>
          <w:szCs w:val="26"/>
          <w:lang w:val="vi-VN"/>
        </w:rPr>
        <w:t>Các trường hợp khác do pháp luật quy định.</w:t>
      </w:r>
    </w:p>
    <w:p w14:paraId="5BFF3C91" w14:textId="77777777" w:rsidR="00DD5C50" w:rsidRPr="00E8690E" w:rsidRDefault="00DD5C50" w:rsidP="008B03BE">
      <w:pPr>
        <w:spacing w:before="60" w:after="60" w:line="300" w:lineRule="auto"/>
        <w:jc w:val="both"/>
        <w:rPr>
          <w:rFonts w:ascii="Times New Roman" w:hAnsi="Times New Roman"/>
          <w:sz w:val="26"/>
          <w:szCs w:val="26"/>
          <w:lang w:val="vi-VN"/>
        </w:rPr>
      </w:pPr>
      <w:r w:rsidRPr="00044294">
        <w:rPr>
          <w:rFonts w:ascii="Times New Roman" w:hAnsi="Times New Roman"/>
          <w:sz w:val="26"/>
          <w:szCs w:val="26"/>
          <w:lang w:val="vi-VN"/>
        </w:rPr>
        <w:t>8.2. Thanh lý hợp đồng: Hợp đồng được tự động thanh lý khi các bên đã hoàn thành mọi quyền và nghĩa vụ đối với nhau theo Hợp đồng này</w:t>
      </w:r>
      <w:r w:rsidR="002677AE" w:rsidRPr="00E8690E">
        <w:rPr>
          <w:rFonts w:ascii="Times New Roman" w:hAnsi="Times New Roman"/>
          <w:sz w:val="26"/>
          <w:szCs w:val="26"/>
          <w:lang w:val="vi-VN"/>
        </w:rPr>
        <w:t>.</w:t>
      </w:r>
      <w:r w:rsidRPr="00044294">
        <w:rPr>
          <w:rFonts w:ascii="Times New Roman" w:hAnsi="Times New Roman"/>
          <w:sz w:val="26"/>
          <w:szCs w:val="26"/>
          <w:lang w:val="vi-VN"/>
        </w:rPr>
        <w:t xml:space="preserve"> </w:t>
      </w:r>
    </w:p>
    <w:p w14:paraId="69C37B30" w14:textId="28BF1B23" w:rsidR="00794D79" w:rsidRPr="00E8690E" w:rsidRDefault="00794D79" w:rsidP="008B03BE">
      <w:pPr>
        <w:spacing w:before="60" w:after="60" w:line="300" w:lineRule="auto"/>
        <w:jc w:val="both"/>
        <w:rPr>
          <w:rFonts w:ascii="Times New Roman" w:hAnsi="Times New Roman"/>
          <w:b/>
          <w:sz w:val="26"/>
          <w:szCs w:val="26"/>
          <w:lang w:val="vi-VN"/>
        </w:rPr>
      </w:pPr>
      <w:r w:rsidRPr="00424DA6">
        <w:rPr>
          <w:rFonts w:ascii="Times New Roman" w:hAnsi="Times New Roman"/>
          <w:b/>
          <w:sz w:val="26"/>
          <w:szCs w:val="26"/>
          <w:lang w:val="vi-VN"/>
        </w:rPr>
        <w:t>Đ</w:t>
      </w:r>
      <w:r w:rsidR="00424DA6" w:rsidRPr="00E8690E">
        <w:rPr>
          <w:rFonts w:ascii="Times New Roman" w:hAnsi="Times New Roman"/>
          <w:b/>
          <w:sz w:val="26"/>
          <w:szCs w:val="26"/>
          <w:lang w:val="vi-VN"/>
        </w:rPr>
        <w:t>IỀU</w:t>
      </w:r>
      <w:r w:rsidRPr="00424DA6">
        <w:rPr>
          <w:rFonts w:ascii="Times New Roman" w:hAnsi="Times New Roman"/>
          <w:b/>
          <w:sz w:val="26"/>
          <w:szCs w:val="26"/>
          <w:lang w:val="vi-VN"/>
        </w:rPr>
        <w:t xml:space="preserve"> </w:t>
      </w:r>
      <w:r w:rsidR="00424DA6" w:rsidRPr="00E8690E">
        <w:rPr>
          <w:rFonts w:ascii="Times New Roman" w:hAnsi="Times New Roman"/>
          <w:b/>
          <w:sz w:val="26"/>
          <w:szCs w:val="26"/>
          <w:lang w:val="vi-VN"/>
        </w:rPr>
        <w:t>9:</w:t>
      </w:r>
      <w:r w:rsidRPr="00424DA6">
        <w:rPr>
          <w:rFonts w:ascii="Times New Roman" w:hAnsi="Times New Roman"/>
          <w:b/>
          <w:sz w:val="26"/>
          <w:szCs w:val="26"/>
          <w:lang w:val="vi-VN"/>
        </w:rPr>
        <w:t xml:space="preserve"> </w:t>
      </w:r>
      <w:r w:rsidRPr="00E8690E">
        <w:rPr>
          <w:rFonts w:ascii="Times New Roman" w:hAnsi="Times New Roman"/>
          <w:b/>
          <w:sz w:val="26"/>
          <w:szCs w:val="26"/>
          <w:lang w:val="vi-VN"/>
        </w:rPr>
        <w:t>TÍNH HỢP LỆ CỦA HÀNG HÓA</w:t>
      </w:r>
    </w:p>
    <w:p w14:paraId="0B59CB97" w14:textId="77777777" w:rsidR="00794D79" w:rsidRPr="00794D79" w:rsidRDefault="00794D79" w:rsidP="008B03BE">
      <w:pPr>
        <w:spacing w:before="60" w:after="60" w:line="300" w:lineRule="auto"/>
        <w:ind w:firstLine="720"/>
        <w:jc w:val="both"/>
        <w:rPr>
          <w:rFonts w:ascii="Times New Roman" w:hAnsi="Times New Roman"/>
          <w:sz w:val="26"/>
          <w:szCs w:val="26"/>
          <w:lang w:val="vi-VN"/>
        </w:rPr>
      </w:pPr>
      <w:r w:rsidRPr="00794D79">
        <w:rPr>
          <w:rFonts w:ascii="Times New Roman" w:hAnsi="Times New Roman"/>
          <w:sz w:val="26"/>
          <w:szCs w:val="26"/>
          <w:lang w:val="vi-VN"/>
        </w:rPr>
        <w:t>Bên B phải nêu rõ xuất xứ của hàng hóa; ký mã hiệu, nhãn mác của sản phẩm và các tài liệu kèm theo để chứng minh tính hợp lệ của hàng hóa và phải tuân thủ các quy định về tiêu chuẩn hiện hành tại quốc gia hoặc vùng lãnh thổ mà hàng hóa có xuất xứ.</w:t>
      </w:r>
    </w:p>
    <w:p w14:paraId="0EE40998" w14:textId="77777777" w:rsidR="00794D79" w:rsidRPr="00424DA6" w:rsidRDefault="00424DA6" w:rsidP="008B03BE">
      <w:pPr>
        <w:spacing w:before="60" w:after="60" w:line="300" w:lineRule="auto"/>
        <w:jc w:val="both"/>
        <w:rPr>
          <w:rFonts w:ascii="Times New Roman" w:hAnsi="Times New Roman"/>
          <w:b/>
          <w:sz w:val="26"/>
          <w:szCs w:val="26"/>
          <w:lang w:val="vi-VN"/>
        </w:rPr>
      </w:pPr>
      <w:r w:rsidRPr="00424DA6">
        <w:rPr>
          <w:rFonts w:ascii="Times New Roman" w:hAnsi="Times New Roman"/>
          <w:b/>
          <w:sz w:val="26"/>
          <w:szCs w:val="26"/>
          <w:lang w:val="vi-VN"/>
        </w:rPr>
        <w:lastRenderedPageBreak/>
        <w:t>Đ</w:t>
      </w:r>
      <w:r w:rsidRPr="00E8690E">
        <w:rPr>
          <w:rFonts w:ascii="Times New Roman" w:hAnsi="Times New Roman"/>
          <w:b/>
          <w:sz w:val="26"/>
          <w:szCs w:val="26"/>
          <w:lang w:val="vi-VN"/>
        </w:rPr>
        <w:t>IỀU</w:t>
      </w:r>
      <w:r w:rsidR="00794D79" w:rsidRPr="00424DA6">
        <w:rPr>
          <w:rFonts w:ascii="Times New Roman" w:hAnsi="Times New Roman"/>
          <w:b/>
          <w:sz w:val="26"/>
          <w:szCs w:val="26"/>
          <w:lang w:val="vi-VN"/>
        </w:rPr>
        <w:t xml:space="preserve"> 1</w:t>
      </w:r>
      <w:r w:rsidRPr="00E8690E">
        <w:rPr>
          <w:rFonts w:ascii="Times New Roman" w:hAnsi="Times New Roman"/>
          <w:b/>
          <w:sz w:val="26"/>
          <w:szCs w:val="26"/>
          <w:lang w:val="vi-VN"/>
        </w:rPr>
        <w:t>0:</w:t>
      </w:r>
      <w:r w:rsidR="00794D79" w:rsidRPr="00424DA6">
        <w:rPr>
          <w:rFonts w:ascii="Times New Roman" w:hAnsi="Times New Roman"/>
          <w:b/>
          <w:sz w:val="26"/>
          <w:szCs w:val="26"/>
          <w:lang w:val="vi-VN"/>
        </w:rPr>
        <w:t xml:space="preserve"> </w:t>
      </w:r>
      <w:r w:rsidRPr="00E8690E">
        <w:rPr>
          <w:rFonts w:ascii="Times New Roman" w:hAnsi="Times New Roman"/>
          <w:b/>
          <w:sz w:val="26"/>
          <w:szCs w:val="26"/>
          <w:lang w:val="vi-VN"/>
        </w:rPr>
        <w:t>CUNG CẤP, VẬN CHUYỂN, KIỂM TRA VÀ THỬ NGHIỆM HÀNG HÓA</w:t>
      </w:r>
    </w:p>
    <w:p w14:paraId="5D50C65D" w14:textId="20628466" w:rsidR="00794D79" w:rsidRPr="00794D79" w:rsidRDefault="00424DA6" w:rsidP="008B03BE">
      <w:pPr>
        <w:spacing w:before="60" w:after="60" w:line="300" w:lineRule="auto"/>
        <w:jc w:val="both"/>
        <w:rPr>
          <w:rFonts w:ascii="Times New Roman" w:hAnsi="Times New Roman"/>
          <w:sz w:val="26"/>
          <w:szCs w:val="26"/>
          <w:lang w:val="vi-VN"/>
        </w:rPr>
      </w:pPr>
      <w:r w:rsidRPr="007A2A10">
        <w:rPr>
          <w:rFonts w:ascii="Times New Roman" w:hAnsi="Times New Roman"/>
          <w:sz w:val="26"/>
          <w:szCs w:val="26"/>
          <w:lang w:val="vi-VN"/>
        </w:rPr>
        <w:t>10.</w:t>
      </w:r>
      <w:r w:rsidR="00794D79" w:rsidRPr="007A2A10">
        <w:rPr>
          <w:rFonts w:ascii="Times New Roman" w:hAnsi="Times New Roman"/>
          <w:sz w:val="26"/>
          <w:szCs w:val="26"/>
          <w:lang w:val="vi-VN"/>
        </w:rPr>
        <w:t xml:space="preserve">1. Bên B phải cung cấp hàng hóa và giao các tài liệu, chứng từ (kèm theo) theo tiến độ nêu trong </w:t>
      </w:r>
      <w:r w:rsidRPr="007A2A10">
        <w:rPr>
          <w:rFonts w:ascii="Times New Roman" w:hAnsi="Times New Roman"/>
          <w:sz w:val="26"/>
          <w:szCs w:val="26"/>
          <w:lang w:val="vi-VN"/>
        </w:rPr>
        <w:t>đơn đặt hàng của bên A</w:t>
      </w:r>
      <w:r w:rsidR="00794D79" w:rsidRPr="007A2A10">
        <w:rPr>
          <w:rFonts w:ascii="Times New Roman" w:hAnsi="Times New Roman"/>
          <w:sz w:val="26"/>
          <w:szCs w:val="26"/>
          <w:lang w:val="vi-VN"/>
        </w:rPr>
        <w:t xml:space="preserve">, cụ thể là: </w:t>
      </w:r>
      <w:r w:rsidR="003A2010" w:rsidRPr="00A80A36">
        <w:rPr>
          <w:rFonts w:ascii="Times New Roman" w:hAnsi="Times New Roman"/>
          <w:sz w:val="26"/>
          <w:szCs w:val="26"/>
          <w:lang w:val="vi-VN"/>
          <w:rPrChange w:id="67" w:author="Duc Nguyen" w:date="2018-05-03T06:30:00Z">
            <w:rPr>
              <w:rFonts w:ascii="Times New Roman" w:hAnsi="Times New Roman"/>
              <w:sz w:val="26"/>
              <w:szCs w:val="26"/>
            </w:rPr>
          </w:rPrChange>
        </w:rPr>
        <w:t>giấy xuất xưởng cho thiết bị của cơ quan sản xuất,</w:t>
      </w:r>
      <w:r w:rsidR="00794D79" w:rsidRPr="007A2A10">
        <w:rPr>
          <w:rFonts w:ascii="Times New Roman" w:hAnsi="Times New Roman"/>
          <w:sz w:val="26"/>
          <w:szCs w:val="26"/>
          <w:lang w:val="vi-VN"/>
        </w:rPr>
        <w:t xml:space="preserve"> các tài liệu hướng dẫn vận hành, lắp đặt, catalog.</w:t>
      </w:r>
    </w:p>
    <w:p w14:paraId="7ED6B5D3" w14:textId="357670FB" w:rsidR="00794D79" w:rsidRPr="00E8690E"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10.</w:t>
      </w:r>
      <w:r w:rsidR="00794D79" w:rsidRPr="00794D79">
        <w:rPr>
          <w:rFonts w:ascii="Times New Roman" w:hAnsi="Times New Roman"/>
          <w:sz w:val="26"/>
          <w:szCs w:val="26"/>
          <w:lang w:val="vi-VN"/>
        </w:rPr>
        <w:t xml:space="preserve">2. Yêu cầu về vận chuyển hàng hóa: </w:t>
      </w:r>
      <w:ins w:id="68" w:author="Duc Nguyen" w:date="2018-05-03T06:45:00Z">
        <w:r w:rsidR="001505C4" w:rsidRPr="001505C4">
          <w:rPr>
            <w:rFonts w:ascii="Times New Roman" w:hAnsi="Times New Roman"/>
            <w:sz w:val="26"/>
            <w:szCs w:val="26"/>
            <w:lang w:val="vi-VN"/>
          </w:rPr>
          <w:t xml:space="preserve">Tại công ty cổ phần </w:t>
        </w:r>
        <w:r w:rsidR="001505C4" w:rsidRPr="001505C4">
          <w:rPr>
            <w:rFonts w:ascii="Times New Roman" w:hAnsi="Times New Roman" w:hint="eastAsia"/>
            <w:sz w:val="26"/>
            <w:szCs w:val="26"/>
            <w:lang w:val="vi-VN"/>
          </w:rPr>
          <w:t>Đ</w:t>
        </w:r>
        <w:r w:rsidR="001505C4" w:rsidRPr="001505C4">
          <w:rPr>
            <w:rFonts w:ascii="Times New Roman" w:hAnsi="Times New Roman"/>
            <w:sz w:val="26"/>
            <w:szCs w:val="26"/>
            <w:lang w:val="vi-VN"/>
          </w:rPr>
          <w:t>ạt Ph</w:t>
        </w:r>
        <w:r w:rsidR="001505C4" w:rsidRPr="001505C4">
          <w:rPr>
            <w:rFonts w:ascii="Times New Roman" w:hAnsi="Times New Roman" w:hint="eastAsia"/>
            <w:sz w:val="26"/>
            <w:szCs w:val="26"/>
            <w:lang w:val="vi-VN"/>
          </w:rPr>
          <w:t>ươ</w:t>
        </w:r>
        <w:r w:rsidR="001505C4" w:rsidRPr="001505C4">
          <w:rPr>
            <w:rFonts w:ascii="Times New Roman" w:hAnsi="Times New Roman"/>
            <w:sz w:val="26"/>
            <w:szCs w:val="26"/>
            <w:lang w:val="vi-VN"/>
          </w:rPr>
          <w:t xml:space="preserve">ng theo </w:t>
        </w:r>
        <w:r w:rsidR="001505C4" w:rsidRPr="001505C4">
          <w:rPr>
            <w:rFonts w:ascii="Times New Roman" w:hAnsi="Times New Roman" w:hint="eastAsia"/>
            <w:sz w:val="26"/>
            <w:szCs w:val="26"/>
            <w:lang w:val="vi-VN"/>
          </w:rPr>
          <w:t>đ</w:t>
        </w:r>
        <w:r w:rsidR="001505C4" w:rsidRPr="001505C4">
          <w:rPr>
            <w:rFonts w:ascii="Times New Roman" w:hAnsi="Times New Roman"/>
            <w:sz w:val="26"/>
            <w:szCs w:val="26"/>
            <w:lang w:val="vi-VN"/>
          </w:rPr>
          <w:t xml:space="preserve">ịa chỉ nêu trên </w:t>
        </w:r>
      </w:ins>
      <w:del w:id="69" w:author="Duc Nguyen" w:date="2018-05-03T06:45:00Z">
        <w:r w:rsidR="00794D79" w:rsidRPr="00794D79" w:rsidDel="001505C4">
          <w:rPr>
            <w:rFonts w:ascii="Times New Roman" w:hAnsi="Times New Roman"/>
            <w:sz w:val="26"/>
            <w:szCs w:val="26"/>
            <w:lang w:val="vi-VN"/>
          </w:rPr>
          <w:delText xml:space="preserve">Toàn bộ hàng hóa được giao tại </w:delText>
        </w:r>
        <w:r w:rsidRPr="00E8690E" w:rsidDel="001505C4">
          <w:rPr>
            <w:rFonts w:ascii="Times New Roman" w:hAnsi="Times New Roman"/>
            <w:sz w:val="26"/>
            <w:szCs w:val="26"/>
            <w:lang w:val="vi-VN"/>
          </w:rPr>
          <w:delText>Văn phòng công ty cổ phần Đạt Phương</w:delText>
        </w:r>
      </w:del>
    </w:p>
    <w:p w14:paraId="0E0A49E7" w14:textId="77777777" w:rsidR="00794D79" w:rsidRPr="00794D79"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10.</w:t>
      </w:r>
      <w:r w:rsidR="00794D79" w:rsidRPr="00794D79">
        <w:rPr>
          <w:rFonts w:ascii="Times New Roman" w:hAnsi="Times New Roman"/>
          <w:sz w:val="26"/>
          <w:szCs w:val="26"/>
          <w:lang w:val="vi-VN"/>
        </w:rPr>
        <w:t>3. Bên A hoặc đại diện của Bên A có quyền kiểm tra, thử nghiệm hàng hóa được cung cấp để đảm bảo hàng hóa đó có đặc tính kỹ thuật phù hợp với yêu cầu của hợp đồng. Trường hợp hàng hóa không phù hợp với đặc tính kỹ thuật theo hợp đồng thì Bên A có quyền từ chối và Bên B phải có trách nhiệm thay thế hoặc tiến hành những điều chỉnh cần thiết để đáp ứng đúng các yêu cầu về đặc tính kỹ thuật. Trường hợp Bên B không có khả năng thay thế hay điều chỉnh các hàng hóa không phù hợp, Bên A có quyền tổ chức việc thay thế hay điều chỉnh nếu thấy cần thiết, mọi rủi ro và chi phí liên quan do Bên B chịu. Việc thực hiện kiểm tra, thử nghiệm hàng hóa của Bên A không dẫn đến miễn trừ nghĩa vụ bảo hành hay các nghĩa vụ khác theo hợp đồng của Bên B.</w:t>
      </w:r>
    </w:p>
    <w:p w14:paraId="3BC1EC46" w14:textId="77777777" w:rsidR="00794D79" w:rsidRPr="007A2A10"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10.</w:t>
      </w:r>
      <w:r w:rsidR="00794D79" w:rsidRPr="00794D79">
        <w:rPr>
          <w:rFonts w:ascii="Times New Roman" w:hAnsi="Times New Roman"/>
          <w:sz w:val="26"/>
          <w:szCs w:val="26"/>
          <w:lang w:val="vi-VN"/>
        </w:rPr>
        <w:t xml:space="preserve">4. Thiết bị sau khi </w:t>
      </w:r>
      <w:r w:rsidR="00577BA6" w:rsidRPr="00E8690E">
        <w:rPr>
          <w:rFonts w:ascii="Times New Roman" w:hAnsi="Times New Roman"/>
          <w:sz w:val="26"/>
          <w:szCs w:val="26"/>
          <w:lang w:val="vi-VN"/>
        </w:rPr>
        <w:t>bên B</w:t>
      </w:r>
      <w:r w:rsidR="00794D79" w:rsidRPr="00794D79">
        <w:rPr>
          <w:rFonts w:ascii="Times New Roman" w:hAnsi="Times New Roman"/>
          <w:sz w:val="26"/>
          <w:szCs w:val="26"/>
          <w:lang w:val="vi-VN"/>
        </w:rPr>
        <w:t xml:space="preserve"> bàn giao theo tiến độ đã thống nhất cho bên A, bên A s</w:t>
      </w:r>
      <w:r w:rsidRPr="00E8690E">
        <w:rPr>
          <w:rFonts w:ascii="Times New Roman" w:hAnsi="Times New Roman"/>
          <w:sz w:val="26"/>
          <w:szCs w:val="26"/>
          <w:lang w:val="vi-VN"/>
        </w:rPr>
        <w:t>ẽ</w:t>
      </w:r>
      <w:r w:rsidR="00794D79" w:rsidRPr="00794D79">
        <w:rPr>
          <w:rFonts w:ascii="Times New Roman" w:hAnsi="Times New Roman"/>
          <w:sz w:val="26"/>
          <w:szCs w:val="26"/>
          <w:lang w:val="vi-VN"/>
        </w:rPr>
        <w:t xml:space="preserve"> tổ chức </w:t>
      </w:r>
      <w:r w:rsidR="00794D79" w:rsidRPr="007A2A10">
        <w:rPr>
          <w:rFonts w:ascii="Times New Roman" w:hAnsi="Times New Roman"/>
          <w:sz w:val="26"/>
          <w:szCs w:val="26"/>
          <w:lang w:val="vi-VN"/>
        </w:rPr>
        <w:t>nghiệm thu để kiểm tra sự phù hợp của thiết bị và làm cơ sở thanh toán:</w:t>
      </w:r>
    </w:p>
    <w:p w14:paraId="19920C9A" w14:textId="3E16415B" w:rsidR="00794D79" w:rsidRPr="007A2A10" w:rsidRDefault="00794D79" w:rsidP="008B03BE">
      <w:pPr>
        <w:spacing w:before="60" w:after="60" w:line="300" w:lineRule="auto"/>
        <w:ind w:firstLine="720"/>
        <w:jc w:val="both"/>
        <w:rPr>
          <w:rFonts w:ascii="Times New Roman" w:hAnsi="Times New Roman"/>
          <w:sz w:val="26"/>
          <w:szCs w:val="26"/>
          <w:lang w:val="vi-VN"/>
        </w:rPr>
      </w:pPr>
      <w:r w:rsidRPr="007A2A10">
        <w:rPr>
          <w:rFonts w:ascii="Times New Roman" w:hAnsi="Times New Roman"/>
          <w:sz w:val="26"/>
          <w:szCs w:val="26"/>
          <w:lang w:val="vi-VN"/>
        </w:rPr>
        <w:t xml:space="preserve">- Nghiệm thu nhập kho: Nghiệm thu xác nhận sự phù hợp của thiết bị so với yêu cầu thông qua kiểm tra các tài liệu kỹ thuật, bản vẽ, catalog, các tài liệu liên quan khác. </w:t>
      </w:r>
    </w:p>
    <w:p w14:paraId="12FA3B40" w14:textId="731BF699" w:rsidR="00794D79" w:rsidRPr="00E8690E" w:rsidRDefault="00794D79" w:rsidP="008B03BE">
      <w:pPr>
        <w:spacing w:before="60" w:after="60" w:line="300" w:lineRule="auto"/>
        <w:ind w:firstLine="720"/>
        <w:jc w:val="both"/>
        <w:rPr>
          <w:rFonts w:ascii="Times New Roman" w:hAnsi="Times New Roman"/>
          <w:sz w:val="26"/>
          <w:szCs w:val="26"/>
          <w:lang w:val="vi-VN"/>
        </w:rPr>
      </w:pPr>
      <w:r w:rsidRPr="007A2A10">
        <w:rPr>
          <w:rFonts w:ascii="Times New Roman" w:hAnsi="Times New Roman"/>
          <w:sz w:val="26"/>
          <w:szCs w:val="26"/>
          <w:lang w:val="vi-VN"/>
        </w:rPr>
        <w:t>- Nghiệm thu đưa vào sử dụng: Nghiệm thu thiết bị để đưa vào vận hành, lắp đặt</w:t>
      </w:r>
      <w:r w:rsidR="00577BA6" w:rsidRPr="007A2A10">
        <w:rPr>
          <w:rFonts w:ascii="Times New Roman" w:hAnsi="Times New Roman"/>
          <w:sz w:val="26"/>
          <w:szCs w:val="26"/>
          <w:lang w:val="vi-VN"/>
        </w:rPr>
        <w:t xml:space="preserve"> đảm bảo vận hành theo yêu cầu thiết bị của bên A</w:t>
      </w:r>
      <w:r w:rsidRPr="007A2A10">
        <w:rPr>
          <w:rFonts w:ascii="Times New Roman" w:hAnsi="Times New Roman"/>
          <w:sz w:val="26"/>
          <w:szCs w:val="26"/>
          <w:lang w:val="vi-VN"/>
        </w:rPr>
        <w:t xml:space="preserve">. Biên bản nghiệm thu đưa vào sử dụng làm cơ sở thanh toán </w:t>
      </w:r>
      <w:r w:rsidR="007A2A10" w:rsidRPr="00A80A36">
        <w:rPr>
          <w:rFonts w:ascii="Times New Roman" w:hAnsi="Times New Roman"/>
          <w:sz w:val="26"/>
          <w:szCs w:val="26"/>
          <w:lang w:val="vi-VN"/>
          <w:rPrChange w:id="70" w:author="Duc Nguyen" w:date="2018-05-03T06:30:00Z">
            <w:rPr>
              <w:rFonts w:ascii="Times New Roman" w:hAnsi="Times New Roman"/>
              <w:sz w:val="26"/>
              <w:szCs w:val="26"/>
            </w:rPr>
          </w:rPrChange>
        </w:rPr>
        <w:t xml:space="preserve">đợt 3 </w:t>
      </w:r>
      <w:r w:rsidRPr="007A2A10">
        <w:rPr>
          <w:rFonts w:ascii="Times New Roman" w:hAnsi="Times New Roman"/>
          <w:sz w:val="26"/>
          <w:szCs w:val="26"/>
          <w:lang w:val="vi-VN"/>
        </w:rPr>
        <w:t xml:space="preserve">cho </w:t>
      </w:r>
      <w:r w:rsidR="00577BA6" w:rsidRPr="007A2A10">
        <w:rPr>
          <w:rFonts w:ascii="Times New Roman" w:hAnsi="Times New Roman"/>
          <w:sz w:val="26"/>
          <w:szCs w:val="26"/>
          <w:lang w:val="vi-VN"/>
        </w:rPr>
        <w:t>bên B.</w:t>
      </w:r>
    </w:p>
    <w:p w14:paraId="24BFCEC8" w14:textId="77777777" w:rsidR="00794D79" w:rsidRPr="00E8690E" w:rsidRDefault="00424DA6" w:rsidP="008B03BE">
      <w:pPr>
        <w:spacing w:before="60" w:after="60" w:line="300" w:lineRule="auto"/>
        <w:jc w:val="both"/>
        <w:rPr>
          <w:rFonts w:ascii="Times New Roman" w:hAnsi="Times New Roman"/>
          <w:b/>
          <w:sz w:val="26"/>
          <w:szCs w:val="26"/>
          <w:lang w:val="vi-VN"/>
        </w:rPr>
      </w:pPr>
      <w:r w:rsidRPr="00424DA6">
        <w:rPr>
          <w:rFonts w:ascii="Times New Roman" w:hAnsi="Times New Roman"/>
          <w:b/>
          <w:sz w:val="26"/>
          <w:szCs w:val="26"/>
          <w:lang w:val="vi-VN"/>
        </w:rPr>
        <w:t>Đ</w:t>
      </w:r>
      <w:r w:rsidRPr="00E8690E">
        <w:rPr>
          <w:rFonts w:ascii="Times New Roman" w:hAnsi="Times New Roman"/>
          <w:b/>
          <w:sz w:val="26"/>
          <w:szCs w:val="26"/>
          <w:lang w:val="vi-VN"/>
        </w:rPr>
        <w:t>IỀU</w:t>
      </w:r>
      <w:r w:rsidR="00794D79" w:rsidRPr="00424DA6">
        <w:rPr>
          <w:rFonts w:ascii="Times New Roman" w:hAnsi="Times New Roman"/>
          <w:b/>
          <w:sz w:val="26"/>
          <w:szCs w:val="26"/>
          <w:lang w:val="vi-VN"/>
        </w:rPr>
        <w:t xml:space="preserve"> 1</w:t>
      </w:r>
      <w:r w:rsidRPr="00E8690E">
        <w:rPr>
          <w:rFonts w:ascii="Times New Roman" w:hAnsi="Times New Roman"/>
          <w:b/>
          <w:sz w:val="26"/>
          <w:szCs w:val="26"/>
          <w:lang w:val="vi-VN"/>
        </w:rPr>
        <w:t>1:</w:t>
      </w:r>
      <w:r w:rsidR="00794D79" w:rsidRPr="00424DA6">
        <w:rPr>
          <w:rFonts w:ascii="Times New Roman" w:hAnsi="Times New Roman"/>
          <w:b/>
          <w:sz w:val="26"/>
          <w:szCs w:val="26"/>
          <w:lang w:val="vi-VN"/>
        </w:rPr>
        <w:t xml:space="preserve"> </w:t>
      </w:r>
      <w:r w:rsidRPr="00E8690E">
        <w:rPr>
          <w:rFonts w:ascii="Times New Roman" w:hAnsi="Times New Roman"/>
          <w:b/>
          <w:sz w:val="26"/>
          <w:szCs w:val="26"/>
          <w:lang w:val="vi-VN"/>
        </w:rPr>
        <w:t>BẢN QUYỀN VÀ BẢO HIỂM HÀNG HÓA</w:t>
      </w:r>
    </w:p>
    <w:p w14:paraId="6D6CA1E6" w14:textId="77777777" w:rsidR="00794D79" w:rsidRPr="00794D79"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11.</w:t>
      </w:r>
      <w:r w:rsidR="00794D79" w:rsidRPr="00794D79">
        <w:rPr>
          <w:rFonts w:ascii="Times New Roman" w:hAnsi="Times New Roman"/>
          <w:sz w:val="26"/>
          <w:szCs w:val="26"/>
          <w:lang w:val="vi-VN"/>
        </w:rPr>
        <w:t>1. Bên B phải hoàn toàn chịu trách nhiệm về mọi thiệt hại phát sinh do việc khiếu nại của bên thứ ba về việc vi phạm bản quyền sở hữu trí tuệ liên quan đến hàng hóa mà Bên B đã cung cấp cho Bên A.</w:t>
      </w:r>
    </w:p>
    <w:p w14:paraId="2CD29360" w14:textId="77777777" w:rsidR="00983F89"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11.</w:t>
      </w:r>
      <w:r w:rsidR="00794D79" w:rsidRPr="00794D79">
        <w:rPr>
          <w:rFonts w:ascii="Times New Roman" w:hAnsi="Times New Roman"/>
          <w:sz w:val="26"/>
          <w:szCs w:val="26"/>
          <w:lang w:val="vi-VN"/>
        </w:rPr>
        <w:t xml:space="preserve">2. Bên B chịu </w:t>
      </w:r>
      <w:ins w:id="71" w:author="Duc Nguyen" w:date="2018-05-03T06:46:00Z">
        <w:r w:rsidR="001505C4" w:rsidRPr="001505C4">
          <w:rPr>
            <w:rFonts w:ascii="Times New Roman" w:hAnsi="Times New Roman"/>
            <w:color w:val="FF0000"/>
            <w:sz w:val="26"/>
            <w:szCs w:val="26"/>
            <w:lang w:val="vi-VN"/>
            <w:rPrChange w:id="72" w:author="Duc Nguyen" w:date="2018-05-03T06:46:00Z">
              <w:rPr>
                <w:rFonts w:ascii="Times New Roman" w:hAnsi="Times New Roman"/>
                <w:color w:val="FF0000"/>
                <w:sz w:val="26"/>
                <w:szCs w:val="26"/>
              </w:rPr>
            </w:rPrChange>
          </w:rPr>
          <w:t>toàn bộ chi phí,</w:t>
        </w:r>
        <w:del w:id="73" w:author="MR DUA" w:date="2018-05-03T16:15:00Z">
          <w:r w:rsidR="001505C4" w:rsidRPr="001505C4" w:rsidDel="00CD6E36">
            <w:rPr>
              <w:rFonts w:ascii="Times New Roman" w:hAnsi="Times New Roman"/>
              <w:color w:val="FF0000"/>
              <w:sz w:val="26"/>
              <w:szCs w:val="26"/>
              <w:lang w:val="vi-VN"/>
              <w:rPrChange w:id="74" w:author="Duc Nguyen" w:date="2018-05-03T06:46:00Z">
                <w:rPr>
                  <w:rFonts w:ascii="Times New Roman" w:hAnsi="Times New Roman"/>
                  <w:color w:val="FF0000"/>
                  <w:sz w:val="26"/>
                  <w:szCs w:val="26"/>
                </w:rPr>
              </w:rPrChange>
            </w:rPr>
            <w:delText xml:space="preserve"> </w:delText>
          </w:r>
        </w:del>
      </w:ins>
      <w:del w:id="75" w:author="Duc Nguyen" w:date="2018-05-03T06:46:00Z">
        <w:r w:rsidR="00794D79" w:rsidRPr="00794D79" w:rsidDel="001505C4">
          <w:rPr>
            <w:rFonts w:ascii="Times New Roman" w:hAnsi="Times New Roman"/>
            <w:sz w:val="26"/>
            <w:szCs w:val="26"/>
            <w:lang w:val="vi-VN"/>
          </w:rPr>
          <w:delText>trách nhiệm bảo hiểm đầy đủ để</w:delText>
        </w:r>
      </w:del>
      <w:r w:rsidR="00794D79" w:rsidRPr="00794D79">
        <w:rPr>
          <w:rFonts w:ascii="Times New Roman" w:hAnsi="Times New Roman"/>
          <w:sz w:val="26"/>
          <w:szCs w:val="26"/>
          <w:lang w:val="vi-VN"/>
        </w:rPr>
        <w:t xml:space="preserve"> bù đắp những mất mát, tổn thất bất thường trong quá trình vận chuyển, lưu kho và giao hàng</w:t>
      </w:r>
    </w:p>
    <w:p w14:paraId="256C9358" w14:textId="686080F4" w:rsidR="00983F89" w:rsidRPr="00983F89" w:rsidRDefault="00983F89" w:rsidP="008B03BE">
      <w:pPr>
        <w:spacing w:before="60" w:after="60" w:line="300" w:lineRule="auto"/>
        <w:jc w:val="both"/>
        <w:rPr>
          <w:rFonts w:ascii="Times New Roman" w:hAnsi="Times New Roman"/>
          <w:b/>
          <w:sz w:val="26"/>
          <w:szCs w:val="26"/>
        </w:rPr>
      </w:pPr>
      <w:r w:rsidRPr="00424DA6">
        <w:rPr>
          <w:rFonts w:ascii="Times New Roman" w:hAnsi="Times New Roman"/>
          <w:b/>
          <w:sz w:val="26"/>
          <w:szCs w:val="26"/>
          <w:lang w:val="vi-VN"/>
        </w:rPr>
        <w:t>Đ</w:t>
      </w:r>
      <w:r w:rsidRPr="00E8690E">
        <w:rPr>
          <w:rFonts w:ascii="Times New Roman" w:hAnsi="Times New Roman"/>
          <w:b/>
          <w:sz w:val="26"/>
          <w:szCs w:val="26"/>
          <w:lang w:val="vi-VN"/>
        </w:rPr>
        <w:t>IỀU</w:t>
      </w:r>
      <w:r w:rsidRPr="00424DA6">
        <w:rPr>
          <w:rFonts w:ascii="Times New Roman" w:hAnsi="Times New Roman"/>
          <w:b/>
          <w:sz w:val="26"/>
          <w:szCs w:val="26"/>
          <w:lang w:val="vi-VN"/>
        </w:rPr>
        <w:t xml:space="preserve"> 1</w:t>
      </w:r>
      <w:r>
        <w:rPr>
          <w:rFonts w:ascii="Times New Roman" w:hAnsi="Times New Roman"/>
          <w:b/>
          <w:sz w:val="26"/>
          <w:szCs w:val="26"/>
        </w:rPr>
        <w:t>2</w:t>
      </w:r>
      <w:r w:rsidRPr="00E8690E">
        <w:rPr>
          <w:rFonts w:ascii="Times New Roman" w:hAnsi="Times New Roman"/>
          <w:b/>
          <w:sz w:val="26"/>
          <w:szCs w:val="26"/>
          <w:lang w:val="vi-VN"/>
        </w:rPr>
        <w:t>:</w:t>
      </w:r>
      <w:r w:rsidRPr="00424DA6">
        <w:rPr>
          <w:rFonts w:ascii="Times New Roman" w:hAnsi="Times New Roman"/>
          <w:b/>
          <w:sz w:val="26"/>
          <w:szCs w:val="26"/>
          <w:lang w:val="vi-VN"/>
        </w:rPr>
        <w:t xml:space="preserve"> </w:t>
      </w:r>
      <w:r>
        <w:rPr>
          <w:rFonts w:ascii="Times New Roman" w:hAnsi="Times New Roman"/>
          <w:b/>
          <w:sz w:val="26"/>
          <w:szCs w:val="26"/>
        </w:rPr>
        <w:t>THỎA THUẬN BẢO MẬT</w:t>
      </w:r>
    </w:p>
    <w:p w14:paraId="45A149A5" w14:textId="0FBD3990" w:rsidR="00983F89" w:rsidRPr="00983F89" w:rsidRDefault="00983F89" w:rsidP="008B03BE">
      <w:pPr>
        <w:spacing w:before="60" w:after="60" w:line="300" w:lineRule="auto"/>
        <w:jc w:val="both"/>
        <w:rPr>
          <w:rFonts w:ascii="Times New Roman" w:hAnsi="Times New Roman"/>
          <w:sz w:val="26"/>
          <w:szCs w:val="26"/>
          <w:lang w:val="vi-VN"/>
        </w:rPr>
      </w:pPr>
      <w:r>
        <w:rPr>
          <w:rFonts w:ascii="Times New Roman" w:hAnsi="Times New Roman"/>
          <w:sz w:val="26"/>
          <w:szCs w:val="26"/>
        </w:rPr>
        <w:t>12</w:t>
      </w:r>
      <w:r w:rsidRPr="00983F89">
        <w:rPr>
          <w:rFonts w:ascii="Times New Roman" w:hAnsi="Times New Roman"/>
          <w:sz w:val="26"/>
          <w:szCs w:val="26"/>
          <w:lang w:val="vi-VN"/>
        </w:rPr>
        <w:t>.1. Thỏa thuận chung</w:t>
      </w:r>
    </w:p>
    <w:p w14:paraId="57932897" w14:textId="77777777" w:rsidR="00983F89" w:rsidRPr="00983F89" w:rsidRDefault="00983F89" w:rsidP="008B03BE">
      <w:pPr>
        <w:spacing w:before="60" w:after="60" w:line="300" w:lineRule="auto"/>
        <w:jc w:val="both"/>
        <w:rPr>
          <w:rFonts w:ascii="Times New Roman" w:hAnsi="Times New Roman"/>
          <w:sz w:val="26"/>
          <w:szCs w:val="26"/>
          <w:lang w:val="vi-VN"/>
        </w:rPr>
      </w:pPr>
      <w:r w:rsidRPr="00983F89">
        <w:rPr>
          <w:rFonts w:ascii="Times New Roman" w:hAnsi="Times New Roman"/>
          <w:sz w:val="26"/>
          <w:szCs w:val="26"/>
          <w:lang w:val="vi-VN"/>
        </w:rPr>
        <w:t>- Thông tin bí mật là: bất kỳ thông tin quan trọng, lời nói, tài liệu, hình ảnh và / hoặc các hình thức điện tử liên quan đến mục tiêu, chiến lược, chính sách không báo trước, đàm phán về đầu tư, kinh doanh, tài chính kế toán, tiền lương, thông tin cá nhân hoặc bất kỳ lĩnh vực nào chưa được công bố.</w:t>
      </w:r>
    </w:p>
    <w:p w14:paraId="4389070A" w14:textId="77777777" w:rsidR="00983F89" w:rsidRPr="00983F89" w:rsidRDefault="00983F89" w:rsidP="008B03BE">
      <w:pPr>
        <w:spacing w:before="60" w:after="60" w:line="300" w:lineRule="auto"/>
        <w:jc w:val="both"/>
        <w:rPr>
          <w:rFonts w:ascii="Times New Roman" w:hAnsi="Times New Roman"/>
          <w:sz w:val="26"/>
          <w:szCs w:val="26"/>
          <w:lang w:val="vi-VN"/>
        </w:rPr>
      </w:pPr>
      <w:r w:rsidRPr="00983F89">
        <w:rPr>
          <w:rFonts w:ascii="Times New Roman" w:hAnsi="Times New Roman"/>
          <w:sz w:val="26"/>
          <w:szCs w:val="26"/>
          <w:lang w:val="vi-VN"/>
        </w:rPr>
        <w:t xml:space="preserve">- Tài liệu bí mật là: bất kỳ thông tin bí mật nào lưu trữ dưới các hình thức: tài liệu, bản ghi âm, hình ảnh, dữ liệu máy tính, v.v. …. </w:t>
      </w:r>
    </w:p>
    <w:p w14:paraId="7ADFF0D5" w14:textId="77777777" w:rsidR="00983F89" w:rsidRPr="00983F89" w:rsidRDefault="00983F89" w:rsidP="008B03BE">
      <w:pPr>
        <w:spacing w:before="60" w:after="60" w:line="300" w:lineRule="auto"/>
        <w:jc w:val="both"/>
        <w:rPr>
          <w:rFonts w:ascii="Times New Roman" w:hAnsi="Times New Roman"/>
          <w:sz w:val="26"/>
          <w:szCs w:val="26"/>
          <w:lang w:val="vi-VN"/>
        </w:rPr>
      </w:pPr>
      <w:r w:rsidRPr="00983F89">
        <w:rPr>
          <w:rFonts w:ascii="Times New Roman" w:hAnsi="Times New Roman"/>
          <w:sz w:val="26"/>
          <w:szCs w:val="26"/>
          <w:lang w:val="vi-VN"/>
        </w:rPr>
        <w:t>- Thiết bị lưu trữ: bất kỳ thiết bị máy tính nào như đĩa mềm, đĩa CD, ổ đĩa flash, ổ cứng, băng, máy ghi âm và hình ảnh và các thiết bị khác.</w:t>
      </w:r>
    </w:p>
    <w:p w14:paraId="7C271249" w14:textId="4D6185A5" w:rsidR="00983F89" w:rsidRPr="00983F89" w:rsidRDefault="008B03BE" w:rsidP="008B03BE">
      <w:pPr>
        <w:spacing w:before="60" w:after="60" w:line="300" w:lineRule="auto"/>
        <w:jc w:val="both"/>
        <w:rPr>
          <w:rFonts w:ascii="Times New Roman" w:hAnsi="Times New Roman"/>
          <w:sz w:val="26"/>
          <w:szCs w:val="26"/>
          <w:lang w:val="vi-VN"/>
        </w:rPr>
      </w:pPr>
      <w:r>
        <w:rPr>
          <w:rFonts w:ascii="Times New Roman" w:hAnsi="Times New Roman"/>
          <w:sz w:val="26"/>
          <w:szCs w:val="26"/>
        </w:rPr>
        <w:lastRenderedPageBreak/>
        <w:t>12</w:t>
      </w:r>
      <w:r w:rsidR="00983F89" w:rsidRPr="00983F89">
        <w:rPr>
          <w:rFonts w:ascii="Times New Roman" w:hAnsi="Times New Roman"/>
          <w:sz w:val="26"/>
          <w:szCs w:val="26"/>
          <w:lang w:val="vi-VN"/>
        </w:rPr>
        <w:t>.2 Thực hiện bảo mật thông tin</w:t>
      </w:r>
    </w:p>
    <w:p w14:paraId="01F584EB" w14:textId="77777777" w:rsidR="00983F89" w:rsidRPr="00983F89" w:rsidRDefault="00983F89" w:rsidP="008B03BE">
      <w:pPr>
        <w:spacing w:before="60" w:after="60" w:line="300" w:lineRule="auto"/>
        <w:jc w:val="both"/>
        <w:rPr>
          <w:rFonts w:ascii="Times New Roman" w:hAnsi="Times New Roman"/>
          <w:sz w:val="26"/>
          <w:szCs w:val="26"/>
          <w:lang w:val="vi-VN"/>
        </w:rPr>
      </w:pPr>
      <w:r w:rsidRPr="00983F89">
        <w:rPr>
          <w:rFonts w:ascii="Times New Roman" w:hAnsi="Times New Roman"/>
          <w:sz w:val="26"/>
          <w:szCs w:val="26"/>
          <w:lang w:val="vi-VN"/>
        </w:rPr>
        <w:t>- Bên B có nghĩa vụ bảo toàn và không cung cấp thông tin bí mật cho bên thứ ba vì bất cứ lý do nào – nếu không có sự chấp nhận bằng văn bản từ bên A.</w:t>
      </w:r>
    </w:p>
    <w:p w14:paraId="42F8CB5E" w14:textId="77777777" w:rsidR="00983F89" w:rsidRPr="00983F89" w:rsidRDefault="00983F89" w:rsidP="008B03BE">
      <w:pPr>
        <w:spacing w:before="60" w:after="60" w:line="300" w:lineRule="auto"/>
        <w:jc w:val="both"/>
        <w:rPr>
          <w:rFonts w:ascii="Times New Roman" w:hAnsi="Times New Roman"/>
          <w:sz w:val="26"/>
          <w:szCs w:val="26"/>
          <w:lang w:val="vi-VN"/>
        </w:rPr>
      </w:pPr>
      <w:r w:rsidRPr="00983F89">
        <w:rPr>
          <w:rFonts w:ascii="Times New Roman" w:hAnsi="Times New Roman"/>
          <w:sz w:val="26"/>
          <w:szCs w:val="26"/>
          <w:lang w:val="vi-VN"/>
        </w:rPr>
        <w:t>- Bên B không được sử dụng thông tin mật được cung cấp vì bất kỳ lý do nào khác ngoài việc hoàn thành nhiệm vụ được giao.</w:t>
      </w:r>
    </w:p>
    <w:p w14:paraId="5D9E9E21" w14:textId="77777777" w:rsidR="00983F89" w:rsidRPr="00983F89" w:rsidRDefault="00983F89" w:rsidP="008B03BE">
      <w:pPr>
        <w:spacing w:before="60" w:after="60" w:line="300" w:lineRule="auto"/>
        <w:jc w:val="both"/>
        <w:rPr>
          <w:rFonts w:ascii="Times New Roman" w:hAnsi="Times New Roman"/>
          <w:sz w:val="26"/>
          <w:szCs w:val="26"/>
          <w:lang w:val="vi-VN"/>
        </w:rPr>
      </w:pPr>
      <w:r w:rsidRPr="00983F89">
        <w:rPr>
          <w:rFonts w:ascii="Times New Roman" w:hAnsi="Times New Roman"/>
          <w:sz w:val="26"/>
          <w:szCs w:val="26"/>
          <w:lang w:val="vi-VN"/>
        </w:rPr>
        <w:t>- Sau khi hoàn thành thời gian làm việc, Bên B cam kết sẽ không sử dụng bất kỳ tài liệu nào của Bên A, hoặc được coi là thuộc Bên A được Bên A sử dụng, trừ khi được cơ quan Nhà nước có thẩm quyền yêu cầu.</w:t>
      </w:r>
    </w:p>
    <w:p w14:paraId="4217355C" w14:textId="06FE22FD" w:rsidR="00DD5C50" w:rsidRPr="00424DA6" w:rsidRDefault="00DD5C50" w:rsidP="008B03BE">
      <w:pPr>
        <w:spacing w:before="60" w:after="60" w:line="300" w:lineRule="auto"/>
        <w:jc w:val="both"/>
        <w:rPr>
          <w:rFonts w:ascii="Times New Roman" w:hAnsi="Times New Roman"/>
          <w:b/>
          <w:sz w:val="26"/>
          <w:szCs w:val="26"/>
          <w:lang w:val="vi-VN"/>
        </w:rPr>
      </w:pPr>
      <w:r w:rsidRPr="00424DA6">
        <w:rPr>
          <w:rFonts w:ascii="Times New Roman" w:hAnsi="Times New Roman"/>
          <w:b/>
          <w:sz w:val="26"/>
          <w:szCs w:val="26"/>
          <w:lang w:val="vi-VN"/>
        </w:rPr>
        <w:t xml:space="preserve">ĐIỀU </w:t>
      </w:r>
      <w:r w:rsidR="00424DA6" w:rsidRPr="00E8690E">
        <w:rPr>
          <w:rFonts w:ascii="Times New Roman" w:hAnsi="Times New Roman"/>
          <w:b/>
          <w:sz w:val="26"/>
          <w:szCs w:val="26"/>
          <w:lang w:val="vi-VN"/>
        </w:rPr>
        <w:t>1</w:t>
      </w:r>
      <w:r w:rsidR="008B03BE">
        <w:rPr>
          <w:rFonts w:ascii="Times New Roman" w:hAnsi="Times New Roman"/>
          <w:b/>
          <w:sz w:val="26"/>
          <w:szCs w:val="26"/>
        </w:rPr>
        <w:t>3</w:t>
      </w:r>
      <w:r w:rsidRPr="00424DA6">
        <w:rPr>
          <w:rFonts w:ascii="Times New Roman" w:hAnsi="Times New Roman"/>
          <w:b/>
          <w:sz w:val="26"/>
          <w:szCs w:val="26"/>
          <w:lang w:val="vi-VN"/>
        </w:rPr>
        <w:t>: ĐIỀU KHOẢN CHUNG</w:t>
      </w:r>
    </w:p>
    <w:p w14:paraId="0F66EC0F" w14:textId="7898044E" w:rsidR="00DD5C50" w:rsidRPr="00044294"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w:t>
      </w:r>
      <w:r w:rsidR="008B03BE">
        <w:rPr>
          <w:rFonts w:ascii="Times New Roman" w:hAnsi="Times New Roman"/>
          <w:sz w:val="26"/>
          <w:szCs w:val="26"/>
        </w:rPr>
        <w:t>3</w:t>
      </w:r>
      <w:r w:rsidR="00DD5C50" w:rsidRPr="00044294">
        <w:rPr>
          <w:rFonts w:ascii="Times New Roman" w:hAnsi="Times New Roman"/>
          <w:sz w:val="26"/>
          <w:szCs w:val="26"/>
          <w:lang w:val="vi-VN"/>
        </w:rPr>
        <w:t xml:space="preserve">.1. Hai bên cùng nhau cam kết thực hiện nghiêm chỉnh các điều khoản đã ghi trong hợp đồng, </w:t>
      </w:r>
      <w:r w:rsidR="00F22A69">
        <w:rPr>
          <w:rFonts w:ascii="Times New Roman" w:hAnsi="Times New Roman"/>
          <w:sz w:val="26"/>
          <w:szCs w:val="26"/>
          <w:lang w:val="vi-VN"/>
        </w:rPr>
        <w:t>ph</w:t>
      </w:r>
      <w:r w:rsidR="00F22A69">
        <w:rPr>
          <w:rFonts w:ascii="Times New Roman" w:hAnsi="Times New Roman"/>
          <w:sz w:val="26"/>
          <w:szCs w:val="26"/>
        </w:rPr>
        <w:t xml:space="preserve">ụ lục hợp đồng, </w:t>
      </w:r>
      <w:r w:rsidR="00DD5C50" w:rsidRPr="00044294">
        <w:rPr>
          <w:rFonts w:ascii="Times New Roman" w:hAnsi="Times New Roman"/>
          <w:sz w:val="26"/>
          <w:szCs w:val="26"/>
          <w:lang w:val="vi-VN"/>
        </w:rPr>
        <w:t>mọi sửa đổi nội dung của hợp đồng phải được làm thành văn bản đượ</w:t>
      </w:r>
      <w:r w:rsidR="008703DA" w:rsidRPr="00044294">
        <w:rPr>
          <w:rFonts w:ascii="Times New Roman" w:hAnsi="Times New Roman"/>
          <w:sz w:val="26"/>
          <w:szCs w:val="26"/>
          <w:lang w:val="vi-VN"/>
        </w:rPr>
        <w:t>c hai bên ký kết và đóng dấu.</w:t>
      </w:r>
    </w:p>
    <w:p w14:paraId="7A7AA28F" w14:textId="06D1399C" w:rsidR="00DD5C50" w:rsidRPr="00044294"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w:t>
      </w:r>
      <w:r w:rsidR="008B03BE">
        <w:rPr>
          <w:rFonts w:ascii="Times New Roman" w:hAnsi="Times New Roman"/>
          <w:sz w:val="26"/>
          <w:szCs w:val="26"/>
        </w:rPr>
        <w:t>3</w:t>
      </w:r>
      <w:r w:rsidR="00DD5C50" w:rsidRPr="00044294">
        <w:rPr>
          <w:rFonts w:ascii="Times New Roman" w:hAnsi="Times New Roman"/>
          <w:sz w:val="26"/>
          <w:szCs w:val="26"/>
          <w:lang w:val="vi-VN"/>
        </w:rPr>
        <w:t>.2. Những quy định pháp luật nào trực tiếp điều chỉnh hợp đồng này nếu chưa đưa vào nội dung của hợp đồng thì đương nhiên vẫn có hiệu lực và các Bên có nghĩa vụ phải tuân theo.</w:t>
      </w:r>
    </w:p>
    <w:p w14:paraId="4DBB411C" w14:textId="283EC279" w:rsidR="00DD5C50" w:rsidRPr="00044294"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w:t>
      </w:r>
      <w:r w:rsidR="008B03BE">
        <w:rPr>
          <w:rFonts w:ascii="Times New Roman" w:hAnsi="Times New Roman"/>
          <w:sz w:val="26"/>
          <w:szCs w:val="26"/>
        </w:rPr>
        <w:t>3</w:t>
      </w:r>
      <w:r w:rsidR="00DD5C50" w:rsidRPr="00044294">
        <w:rPr>
          <w:rFonts w:ascii="Times New Roman" w:hAnsi="Times New Roman"/>
          <w:sz w:val="26"/>
          <w:szCs w:val="26"/>
          <w:lang w:val="vi-VN"/>
        </w:rPr>
        <w:t>.3. Trong quá trình thực hiện hợp đồng, nếu có phát sinh tranh chấp mà đôi bên không tự giải quyết được bằng thương lượng thì sẽ được đưa ra giải quyết tại Tòa án có thẩm quyền, án phí bên thua phải chịu.</w:t>
      </w:r>
    </w:p>
    <w:p w14:paraId="23BD9E13" w14:textId="38C4E096" w:rsidR="003257E7" w:rsidRPr="00E8690E" w:rsidRDefault="00424DA6" w:rsidP="008B03BE">
      <w:pPr>
        <w:spacing w:before="60" w:after="60" w:line="300" w:lineRule="auto"/>
        <w:jc w:val="both"/>
        <w:rPr>
          <w:rFonts w:ascii="Times New Roman" w:hAnsi="Times New Roman"/>
          <w:sz w:val="26"/>
          <w:szCs w:val="26"/>
          <w:lang w:val="vi-VN"/>
        </w:rPr>
      </w:pPr>
      <w:r w:rsidRPr="00E8690E">
        <w:rPr>
          <w:rFonts w:ascii="Times New Roman" w:hAnsi="Times New Roman"/>
          <w:sz w:val="26"/>
          <w:szCs w:val="26"/>
          <w:lang w:val="vi-VN"/>
        </w:rPr>
        <w:t>1</w:t>
      </w:r>
      <w:r w:rsidR="008B03BE">
        <w:rPr>
          <w:rFonts w:ascii="Times New Roman" w:hAnsi="Times New Roman"/>
          <w:sz w:val="26"/>
          <w:szCs w:val="26"/>
        </w:rPr>
        <w:t>3</w:t>
      </w:r>
      <w:r w:rsidR="00DD5C50" w:rsidRPr="00044294">
        <w:rPr>
          <w:rFonts w:ascii="Times New Roman" w:hAnsi="Times New Roman"/>
          <w:sz w:val="26"/>
          <w:szCs w:val="26"/>
          <w:lang w:val="vi-VN"/>
        </w:rPr>
        <w:t>.4. Hợp đồng có hiệu lực từ ngày ký, được làm thành 0</w:t>
      </w:r>
      <w:r w:rsidR="00CD61E8" w:rsidRPr="00044294">
        <w:rPr>
          <w:rFonts w:ascii="Times New Roman" w:hAnsi="Times New Roman"/>
          <w:sz w:val="26"/>
          <w:szCs w:val="26"/>
          <w:lang w:val="vi-VN"/>
        </w:rPr>
        <w:t>4</w:t>
      </w:r>
      <w:r w:rsidR="00DD5C50" w:rsidRPr="00044294">
        <w:rPr>
          <w:rFonts w:ascii="Times New Roman" w:hAnsi="Times New Roman"/>
          <w:sz w:val="26"/>
          <w:szCs w:val="26"/>
          <w:lang w:val="vi-VN"/>
        </w:rPr>
        <w:t xml:space="preserve"> bản có giá trị pháp lý như nhau, bên A giữ 0</w:t>
      </w:r>
      <w:r w:rsidR="00F060F7" w:rsidRPr="00044294">
        <w:rPr>
          <w:rFonts w:ascii="Times New Roman" w:hAnsi="Times New Roman"/>
          <w:sz w:val="26"/>
          <w:szCs w:val="26"/>
          <w:lang w:val="vi-VN"/>
        </w:rPr>
        <w:t>2</w:t>
      </w:r>
      <w:r w:rsidR="00DD5C50" w:rsidRPr="00044294">
        <w:rPr>
          <w:rFonts w:ascii="Times New Roman" w:hAnsi="Times New Roman"/>
          <w:sz w:val="26"/>
          <w:szCs w:val="26"/>
          <w:lang w:val="vi-VN"/>
        </w:rPr>
        <w:t xml:space="preserve"> bản, bên B giữ 0</w:t>
      </w:r>
      <w:r w:rsidR="00F060F7" w:rsidRPr="00044294">
        <w:rPr>
          <w:rFonts w:ascii="Times New Roman" w:hAnsi="Times New Roman"/>
          <w:sz w:val="26"/>
          <w:szCs w:val="26"/>
          <w:lang w:val="vi-VN"/>
        </w:rPr>
        <w:t>2</w:t>
      </w:r>
      <w:r w:rsidR="00DD5C50" w:rsidRPr="00044294">
        <w:rPr>
          <w:rFonts w:ascii="Times New Roman" w:hAnsi="Times New Roman"/>
          <w:sz w:val="26"/>
          <w:szCs w:val="26"/>
          <w:lang w:val="vi-VN"/>
        </w:rPr>
        <w:t xml:space="preserve"> bản.</w:t>
      </w:r>
    </w:p>
    <w:tbl>
      <w:tblPr>
        <w:tblW w:w="9923" w:type="dxa"/>
        <w:tblInd w:w="108" w:type="dxa"/>
        <w:tblLook w:val="01E0" w:firstRow="1" w:lastRow="1" w:firstColumn="1" w:lastColumn="1" w:noHBand="0" w:noVBand="0"/>
      </w:tblPr>
      <w:tblGrid>
        <w:gridCol w:w="4253"/>
        <w:gridCol w:w="5670"/>
        <w:tblGridChange w:id="76">
          <w:tblGrid>
            <w:gridCol w:w="4253"/>
            <w:gridCol w:w="5670"/>
          </w:tblGrid>
        </w:tblGridChange>
      </w:tblGrid>
      <w:tr w:rsidR="00435B6F" w:rsidRPr="00044294" w14:paraId="5C06578D" w14:textId="77777777" w:rsidTr="00C94924">
        <w:trPr>
          <w:trHeight w:val="412"/>
        </w:trPr>
        <w:tc>
          <w:tcPr>
            <w:tcW w:w="4253" w:type="dxa"/>
          </w:tcPr>
          <w:p w14:paraId="65F1E7F6" w14:textId="77777777" w:rsidR="00435B6F" w:rsidRPr="00044294" w:rsidRDefault="00435B6F" w:rsidP="005C2C9C">
            <w:pPr>
              <w:spacing w:before="120"/>
              <w:jc w:val="center"/>
              <w:rPr>
                <w:rFonts w:ascii="Times New Roman" w:hAnsi="Times New Roman"/>
                <w:b/>
                <w:sz w:val="26"/>
                <w:szCs w:val="26"/>
              </w:rPr>
            </w:pPr>
            <w:r w:rsidRPr="00044294">
              <w:rPr>
                <w:rFonts w:ascii="Times New Roman" w:hAnsi="Times New Roman"/>
                <w:b/>
                <w:sz w:val="26"/>
                <w:szCs w:val="26"/>
              </w:rPr>
              <w:t>ĐẠI DIỆN BÊN A</w:t>
            </w:r>
          </w:p>
        </w:tc>
        <w:tc>
          <w:tcPr>
            <w:tcW w:w="5670" w:type="dxa"/>
          </w:tcPr>
          <w:p w14:paraId="0C5CB7DD" w14:textId="77777777" w:rsidR="00435B6F" w:rsidRPr="00044294" w:rsidRDefault="00435B6F" w:rsidP="005C2C9C">
            <w:pPr>
              <w:spacing w:before="120"/>
              <w:jc w:val="center"/>
              <w:rPr>
                <w:rFonts w:ascii="Times New Roman" w:hAnsi="Times New Roman"/>
                <w:b/>
                <w:sz w:val="26"/>
                <w:szCs w:val="26"/>
              </w:rPr>
            </w:pPr>
            <w:r w:rsidRPr="00044294">
              <w:rPr>
                <w:rFonts w:ascii="Times New Roman" w:hAnsi="Times New Roman"/>
                <w:b/>
                <w:sz w:val="26"/>
                <w:szCs w:val="26"/>
              </w:rPr>
              <w:t>ĐẠI DIỆN BÊN B</w:t>
            </w:r>
          </w:p>
        </w:tc>
      </w:tr>
      <w:tr w:rsidR="00435B6F" w:rsidRPr="00044294" w14:paraId="51EB30AE" w14:textId="77777777" w:rsidTr="00C94924">
        <w:trPr>
          <w:trHeight w:val="412"/>
        </w:trPr>
        <w:tc>
          <w:tcPr>
            <w:tcW w:w="4253" w:type="dxa"/>
          </w:tcPr>
          <w:p w14:paraId="7A5993E3" w14:textId="77777777" w:rsidR="00435B6F" w:rsidRPr="00044294" w:rsidRDefault="00435B6F" w:rsidP="005C2C9C">
            <w:pPr>
              <w:spacing w:before="120"/>
              <w:jc w:val="center"/>
              <w:rPr>
                <w:rFonts w:ascii="Times New Roman" w:hAnsi="Times New Roman"/>
                <w:b/>
                <w:sz w:val="26"/>
                <w:szCs w:val="26"/>
              </w:rPr>
            </w:pPr>
            <w:r>
              <w:rPr>
                <w:rFonts w:ascii="Times New Roman" w:hAnsi="Times New Roman"/>
                <w:b/>
                <w:sz w:val="26"/>
                <w:szCs w:val="26"/>
              </w:rPr>
              <w:t>TỔNG GIÁM ĐỐC</w:t>
            </w:r>
          </w:p>
        </w:tc>
        <w:tc>
          <w:tcPr>
            <w:tcW w:w="5670" w:type="dxa"/>
          </w:tcPr>
          <w:p w14:paraId="598B593C" w14:textId="77777777" w:rsidR="00435B6F" w:rsidRPr="00044294" w:rsidRDefault="00435B6F" w:rsidP="005C2C9C">
            <w:pPr>
              <w:spacing w:before="120"/>
              <w:jc w:val="center"/>
              <w:rPr>
                <w:rFonts w:ascii="Times New Roman" w:hAnsi="Times New Roman"/>
                <w:b/>
                <w:sz w:val="26"/>
                <w:szCs w:val="26"/>
              </w:rPr>
            </w:pPr>
            <w:r>
              <w:rPr>
                <w:rFonts w:ascii="Times New Roman" w:hAnsi="Times New Roman"/>
                <w:b/>
                <w:sz w:val="26"/>
                <w:szCs w:val="26"/>
              </w:rPr>
              <w:t>GIÁM ĐỐC</w:t>
            </w:r>
          </w:p>
        </w:tc>
      </w:tr>
      <w:tr w:rsidR="00435B6F" w:rsidRPr="00044294" w14:paraId="111209F1" w14:textId="77777777" w:rsidTr="00C94924">
        <w:trPr>
          <w:trHeight w:val="412"/>
        </w:trPr>
        <w:tc>
          <w:tcPr>
            <w:tcW w:w="4253" w:type="dxa"/>
          </w:tcPr>
          <w:p w14:paraId="46B773E7" w14:textId="77777777" w:rsidR="00435B6F" w:rsidRDefault="00435B6F" w:rsidP="000E224F">
            <w:pPr>
              <w:spacing w:before="120" w:line="300" w:lineRule="auto"/>
              <w:jc w:val="center"/>
              <w:rPr>
                <w:rFonts w:ascii="Times New Roman" w:hAnsi="Times New Roman"/>
                <w:b/>
                <w:sz w:val="26"/>
                <w:szCs w:val="26"/>
              </w:rPr>
            </w:pPr>
          </w:p>
          <w:p w14:paraId="06E645F4" w14:textId="77777777" w:rsidR="00435B6F" w:rsidRDefault="00435B6F" w:rsidP="000E224F">
            <w:pPr>
              <w:spacing w:before="120" w:line="300" w:lineRule="auto"/>
              <w:jc w:val="center"/>
              <w:rPr>
                <w:rFonts w:ascii="Times New Roman" w:hAnsi="Times New Roman"/>
                <w:b/>
                <w:sz w:val="26"/>
                <w:szCs w:val="26"/>
              </w:rPr>
            </w:pPr>
          </w:p>
          <w:p w14:paraId="4B165DBC" w14:textId="77777777" w:rsidR="00435B6F" w:rsidRDefault="00435B6F" w:rsidP="005C2C9C">
            <w:pPr>
              <w:spacing w:before="120" w:line="300" w:lineRule="auto"/>
              <w:rPr>
                <w:rFonts w:ascii="Times New Roman" w:hAnsi="Times New Roman"/>
                <w:b/>
                <w:sz w:val="26"/>
                <w:szCs w:val="26"/>
              </w:rPr>
            </w:pPr>
          </w:p>
          <w:p w14:paraId="3416C2B3" w14:textId="77777777" w:rsidR="00435B6F" w:rsidRPr="00044294" w:rsidRDefault="00435B6F" w:rsidP="000E224F">
            <w:pPr>
              <w:spacing w:before="120" w:line="300" w:lineRule="auto"/>
              <w:jc w:val="center"/>
              <w:rPr>
                <w:rFonts w:ascii="Times New Roman" w:hAnsi="Times New Roman"/>
                <w:b/>
                <w:sz w:val="26"/>
                <w:szCs w:val="26"/>
              </w:rPr>
            </w:pPr>
            <w:r>
              <w:rPr>
                <w:rFonts w:ascii="Times New Roman" w:hAnsi="Times New Roman"/>
                <w:b/>
                <w:sz w:val="26"/>
                <w:szCs w:val="26"/>
              </w:rPr>
              <w:t>Phạm Quang Bình</w:t>
            </w:r>
          </w:p>
        </w:tc>
        <w:tc>
          <w:tcPr>
            <w:tcW w:w="5670" w:type="dxa"/>
          </w:tcPr>
          <w:p w14:paraId="683818DA" w14:textId="77777777" w:rsidR="00435B6F" w:rsidRDefault="00435B6F" w:rsidP="005C2C9C">
            <w:pPr>
              <w:spacing w:before="120"/>
              <w:jc w:val="center"/>
              <w:rPr>
                <w:rFonts w:ascii="Times New Roman" w:hAnsi="Times New Roman"/>
                <w:b/>
                <w:sz w:val="26"/>
                <w:szCs w:val="26"/>
              </w:rPr>
            </w:pPr>
          </w:p>
          <w:p w14:paraId="4B1E5C81" w14:textId="77777777" w:rsidR="00435B6F" w:rsidRDefault="00435B6F" w:rsidP="005C2C9C">
            <w:pPr>
              <w:spacing w:before="120"/>
              <w:jc w:val="center"/>
              <w:rPr>
                <w:rFonts w:ascii="Times New Roman" w:hAnsi="Times New Roman"/>
                <w:b/>
                <w:sz w:val="26"/>
                <w:szCs w:val="26"/>
              </w:rPr>
            </w:pPr>
          </w:p>
          <w:p w14:paraId="66CF9D9F" w14:textId="77777777" w:rsidR="00435B6F" w:rsidRDefault="00435B6F" w:rsidP="005C2C9C">
            <w:pPr>
              <w:spacing w:before="120"/>
              <w:jc w:val="center"/>
              <w:rPr>
                <w:rFonts w:ascii="Times New Roman" w:hAnsi="Times New Roman"/>
                <w:b/>
                <w:sz w:val="26"/>
                <w:szCs w:val="26"/>
              </w:rPr>
            </w:pPr>
          </w:p>
          <w:p w14:paraId="45DED805" w14:textId="77777777" w:rsidR="00435B6F" w:rsidRDefault="00435B6F" w:rsidP="005C2C9C">
            <w:pPr>
              <w:spacing w:before="120"/>
              <w:jc w:val="center"/>
              <w:rPr>
                <w:rFonts w:ascii="Times New Roman" w:hAnsi="Times New Roman"/>
                <w:b/>
                <w:sz w:val="26"/>
                <w:szCs w:val="26"/>
              </w:rPr>
            </w:pPr>
            <w:r>
              <w:rPr>
                <w:rFonts w:ascii="Times New Roman" w:hAnsi="Times New Roman"/>
                <w:b/>
                <w:sz w:val="26"/>
                <w:szCs w:val="26"/>
              </w:rPr>
              <w:t>Nguyễn Trần Hậu</w:t>
            </w:r>
          </w:p>
        </w:tc>
      </w:tr>
      <w:tr w:rsidR="00435B6F" w:rsidRPr="00044294" w14:paraId="1276923A" w14:textId="77777777" w:rsidTr="00C94924">
        <w:trPr>
          <w:trHeight w:val="412"/>
        </w:trPr>
        <w:tc>
          <w:tcPr>
            <w:tcW w:w="4253" w:type="dxa"/>
          </w:tcPr>
          <w:p w14:paraId="7C141905" w14:textId="77777777" w:rsidR="00435B6F" w:rsidRDefault="00435B6F" w:rsidP="000E224F">
            <w:pPr>
              <w:spacing w:before="120" w:line="300" w:lineRule="auto"/>
              <w:jc w:val="center"/>
              <w:rPr>
                <w:rFonts w:ascii="Times New Roman" w:hAnsi="Times New Roman"/>
                <w:b/>
                <w:sz w:val="26"/>
                <w:szCs w:val="26"/>
              </w:rPr>
            </w:pPr>
          </w:p>
        </w:tc>
        <w:tc>
          <w:tcPr>
            <w:tcW w:w="5670" w:type="dxa"/>
          </w:tcPr>
          <w:p w14:paraId="2A10D70B" w14:textId="77777777" w:rsidR="00435B6F" w:rsidRDefault="00435B6F" w:rsidP="005C2C9C">
            <w:pPr>
              <w:spacing w:before="120"/>
              <w:jc w:val="center"/>
              <w:rPr>
                <w:rFonts w:ascii="Times New Roman" w:hAnsi="Times New Roman"/>
                <w:b/>
                <w:sz w:val="26"/>
                <w:szCs w:val="26"/>
              </w:rPr>
            </w:pPr>
            <w:r>
              <w:rPr>
                <w:rFonts w:ascii="Times New Roman" w:hAnsi="Times New Roman"/>
                <w:b/>
                <w:sz w:val="26"/>
                <w:szCs w:val="26"/>
              </w:rPr>
              <w:t>NGƯỜI THỰC HIỆN</w:t>
            </w:r>
          </w:p>
          <w:p w14:paraId="63168F25" w14:textId="77777777" w:rsidR="00435B6F" w:rsidRDefault="00435B6F" w:rsidP="005C2C9C">
            <w:pPr>
              <w:spacing w:before="120"/>
              <w:jc w:val="center"/>
              <w:rPr>
                <w:rFonts w:ascii="Times New Roman" w:hAnsi="Times New Roman"/>
                <w:b/>
                <w:sz w:val="26"/>
                <w:szCs w:val="26"/>
              </w:rPr>
            </w:pPr>
          </w:p>
          <w:p w14:paraId="60575870" w14:textId="624C3E54" w:rsidR="005C2C9C" w:rsidRDefault="005C2C9C" w:rsidP="005C2C9C">
            <w:pPr>
              <w:spacing w:before="120"/>
              <w:rPr>
                <w:rFonts w:ascii="Times New Roman" w:hAnsi="Times New Roman"/>
                <w:b/>
                <w:sz w:val="26"/>
                <w:szCs w:val="26"/>
              </w:rPr>
            </w:pPr>
          </w:p>
          <w:p w14:paraId="21FFF83B" w14:textId="77777777" w:rsidR="00965828" w:rsidRDefault="00965828" w:rsidP="005C2C9C">
            <w:pPr>
              <w:spacing w:before="120"/>
              <w:rPr>
                <w:rFonts w:ascii="Times New Roman" w:hAnsi="Times New Roman"/>
                <w:b/>
                <w:sz w:val="26"/>
                <w:szCs w:val="26"/>
              </w:rPr>
            </w:pPr>
          </w:p>
          <w:p w14:paraId="53A595F4" w14:textId="77777777" w:rsidR="00435B6F" w:rsidRDefault="00435B6F" w:rsidP="005C2C9C">
            <w:pPr>
              <w:spacing w:before="120"/>
              <w:jc w:val="center"/>
              <w:rPr>
                <w:rFonts w:ascii="Times New Roman" w:hAnsi="Times New Roman"/>
                <w:b/>
                <w:sz w:val="26"/>
                <w:szCs w:val="26"/>
              </w:rPr>
            </w:pPr>
            <w:r>
              <w:rPr>
                <w:rFonts w:ascii="Times New Roman" w:hAnsi="Times New Roman"/>
                <w:b/>
                <w:sz w:val="26"/>
                <w:szCs w:val="26"/>
              </w:rPr>
              <w:t>Nguyễn Văn Đưa</w:t>
            </w:r>
          </w:p>
        </w:tc>
      </w:tr>
      <w:tr w:rsidR="00CD6E36" w:rsidRPr="00044294" w14:paraId="31A6869A" w14:textId="77777777" w:rsidTr="00C94924">
        <w:tblPrEx>
          <w:tblW w:w="9923" w:type="dxa"/>
          <w:tblInd w:w="108" w:type="dxa"/>
          <w:tblLook w:val="01E0" w:firstRow="1" w:lastRow="1" w:firstColumn="1" w:lastColumn="1" w:noHBand="0" w:noVBand="0"/>
          <w:tblPrExChange w:id="77" w:author="MR DUA" w:date="2018-05-03T16:16:00Z">
            <w:tblPrEx>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2340"/>
          <w:ins w:id="78" w:author="MR DUA" w:date="2018-05-03T16:15:00Z"/>
          <w:trPrChange w:id="79" w:author="MR DUA" w:date="2018-05-03T16:16:00Z">
            <w:trPr>
              <w:trHeight w:val="2340"/>
            </w:trPr>
          </w:trPrChange>
        </w:trPr>
        <w:tc>
          <w:tcPr>
            <w:tcW w:w="4253" w:type="dxa"/>
            <w:tcBorders>
              <w:top w:val="nil"/>
            </w:tcBorders>
            <w:tcPrChange w:id="80" w:author="MR DUA" w:date="2018-05-03T16:16:00Z">
              <w:tcPr>
                <w:tcW w:w="4253" w:type="dxa"/>
              </w:tcPr>
            </w:tcPrChange>
          </w:tcPr>
          <w:p w14:paraId="44717F02" w14:textId="77777777" w:rsidR="00CD6E36" w:rsidRDefault="00CD6E36" w:rsidP="00521B0B">
            <w:pPr>
              <w:spacing w:before="120" w:line="300" w:lineRule="auto"/>
              <w:jc w:val="center"/>
              <w:rPr>
                <w:ins w:id="81" w:author="MR DUA" w:date="2018-05-03T16:15:00Z"/>
                <w:rFonts w:ascii="Times New Roman" w:hAnsi="Times New Roman"/>
                <w:b/>
                <w:sz w:val="26"/>
                <w:szCs w:val="26"/>
              </w:rPr>
            </w:pPr>
          </w:p>
        </w:tc>
        <w:tc>
          <w:tcPr>
            <w:tcW w:w="5670" w:type="dxa"/>
            <w:tcBorders>
              <w:top w:val="nil"/>
            </w:tcBorders>
            <w:tcPrChange w:id="82" w:author="MR DUA" w:date="2018-05-03T16:16:00Z">
              <w:tcPr>
                <w:tcW w:w="5670" w:type="dxa"/>
              </w:tcPr>
            </w:tcPrChange>
          </w:tcPr>
          <w:p w14:paraId="70710303" w14:textId="77777777" w:rsidR="00CD6E36" w:rsidRDefault="00CD6E36" w:rsidP="00521B0B">
            <w:pPr>
              <w:spacing w:before="120" w:line="300" w:lineRule="auto"/>
              <w:ind w:right="-539"/>
              <w:jc w:val="center"/>
              <w:rPr>
                <w:ins w:id="83" w:author="MR DUA" w:date="2018-05-03T16:16:00Z"/>
                <w:rFonts w:ascii="Times New Roman" w:hAnsi="Times New Roman"/>
                <w:b/>
                <w:sz w:val="26"/>
                <w:szCs w:val="26"/>
              </w:rPr>
            </w:pPr>
            <w:ins w:id="84" w:author="MR DUA" w:date="2018-05-03T16:15:00Z">
              <w:r>
                <w:rPr>
                  <w:rFonts w:ascii="Times New Roman" w:hAnsi="Times New Roman"/>
                  <w:b/>
                  <w:sz w:val="26"/>
                  <w:szCs w:val="26"/>
                </w:rPr>
                <w:t>NGƯỜI THỰC HIỆN</w:t>
              </w:r>
            </w:ins>
          </w:p>
          <w:p w14:paraId="297B11A2" w14:textId="77777777" w:rsidR="00CD6E36" w:rsidRDefault="00CD6E36" w:rsidP="00521B0B">
            <w:pPr>
              <w:spacing w:before="120" w:line="300" w:lineRule="auto"/>
              <w:ind w:right="-539"/>
              <w:jc w:val="center"/>
              <w:rPr>
                <w:ins w:id="85" w:author="MR DUA" w:date="2018-05-03T16:16:00Z"/>
                <w:rFonts w:ascii="Times New Roman" w:hAnsi="Times New Roman"/>
                <w:b/>
                <w:sz w:val="26"/>
                <w:szCs w:val="26"/>
              </w:rPr>
            </w:pPr>
          </w:p>
          <w:p w14:paraId="4DD43D63" w14:textId="77777777" w:rsidR="00CD6E36" w:rsidRDefault="00CD6E36" w:rsidP="00521B0B">
            <w:pPr>
              <w:spacing w:before="120" w:line="300" w:lineRule="auto"/>
              <w:ind w:right="-539"/>
              <w:jc w:val="center"/>
              <w:rPr>
                <w:ins w:id="86" w:author="MR DUA" w:date="2018-05-03T16:16:00Z"/>
                <w:rFonts w:ascii="Times New Roman" w:hAnsi="Times New Roman"/>
                <w:b/>
                <w:sz w:val="26"/>
                <w:szCs w:val="26"/>
              </w:rPr>
            </w:pPr>
          </w:p>
          <w:p w14:paraId="2C0E0A1B" w14:textId="684ED457" w:rsidR="00CD6E36" w:rsidRDefault="00CD6E36" w:rsidP="00521B0B">
            <w:pPr>
              <w:spacing w:before="120" w:line="300" w:lineRule="auto"/>
              <w:ind w:right="-539"/>
              <w:jc w:val="center"/>
              <w:rPr>
                <w:ins w:id="87" w:author="MR DUA" w:date="2018-05-03T16:15:00Z"/>
                <w:rFonts w:ascii="Times New Roman" w:hAnsi="Times New Roman"/>
                <w:b/>
                <w:sz w:val="26"/>
                <w:szCs w:val="26"/>
              </w:rPr>
            </w:pPr>
            <w:ins w:id="88" w:author="MR DUA" w:date="2018-05-03T16:16:00Z">
              <w:r>
                <w:rPr>
                  <w:rFonts w:ascii="Times New Roman" w:hAnsi="Times New Roman"/>
                  <w:b/>
                  <w:sz w:val="26"/>
                  <w:szCs w:val="26"/>
                </w:rPr>
                <w:t>Nguyễn Văn Đưa</w:t>
              </w:r>
            </w:ins>
          </w:p>
        </w:tc>
      </w:tr>
    </w:tbl>
    <w:p w14:paraId="6E7185AE" w14:textId="4214244F" w:rsidR="00F22A69" w:rsidRDefault="00F22A69" w:rsidP="00435B6F">
      <w:pPr>
        <w:spacing w:line="300" w:lineRule="auto"/>
        <w:jc w:val="both"/>
        <w:rPr>
          <w:rFonts w:ascii="Times New Roman" w:hAnsi="Times New Roman"/>
          <w:sz w:val="26"/>
          <w:szCs w:val="26"/>
        </w:rPr>
      </w:pPr>
    </w:p>
    <w:p w14:paraId="19C1B841" w14:textId="77777777" w:rsidR="00F22A69" w:rsidRDefault="00F22A69">
      <w:pPr>
        <w:rPr>
          <w:rFonts w:ascii="Times New Roman" w:hAnsi="Times New Roman"/>
          <w:sz w:val="26"/>
          <w:szCs w:val="26"/>
        </w:rPr>
      </w:pPr>
      <w:r>
        <w:rPr>
          <w:rFonts w:ascii="Times New Roman" w:hAnsi="Times New Roman"/>
          <w:sz w:val="26"/>
          <w:szCs w:val="26"/>
        </w:rPr>
        <w:br w:type="page"/>
      </w:r>
    </w:p>
    <w:p w14:paraId="1B2CC8D2" w14:textId="77777777" w:rsidR="00F22A69" w:rsidRDefault="00F22A69" w:rsidP="00F22A69">
      <w:pPr>
        <w:pStyle w:val="ListParagraph"/>
        <w:spacing w:line="360" w:lineRule="auto"/>
        <w:ind w:left="1080"/>
        <w:jc w:val="center"/>
        <w:rPr>
          <w:rFonts w:ascii="Times New Roman" w:hAnsi="Times New Roman"/>
          <w:b/>
          <w:color w:val="000000" w:themeColor="text1"/>
          <w:sz w:val="26"/>
          <w:szCs w:val="26"/>
        </w:rPr>
      </w:pPr>
      <w:r>
        <w:rPr>
          <w:rFonts w:ascii="Times New Roman" w:hAnsi="Times New Roman"/>
          <w:b/>
          <w:color w:val="000000" w:themeColor="text1"/>
          <w:sz w:val="26"/>
          <w:szCs w:val="26"/>
        </w:rPr>
        <w:lastRenderedPageBreak/>
        <w:t>PHỤ LỤC 01</w:t>
      </w:r>
    </w:p>
    <w:p w14:paraId="2020E4DA" w14:textId="77777777" w:rsidR="00F22A69" w:rsidRDefault="00F22A69" w:rsidP="00F22A69">
      <w:pPr>
        <w:pStyle w:val="ListParagraph"/>
        <w:spacing w:line="360" w:lineRule="auto"/>
        <w:ind w:left="1080"/>
        <w:jc w:val="center"/>
        <w:rPr>
          <w:rFonts w:ascii="Times New Roman" w:hAnsi="Times New Roman"/>
          <w:b/>
          <w:color w:val="000000" w:themeColor="text1"/>
          <w:sz w:val="26"/>
          <w:szCs w:val="26"/>
        </w:rPr>
      </w:pPr>
      <w:r>
        <w:rPr>
          <w:rFonts w:ascii="Times New Roman" w:hAnsi="Times New Roman"/>
          <w:b/>
          <w:color w:val="000000" w:themeColor="text1"/>
          <w:sz w:val="26"/>
          <w:szCs w:val="26"/>
        </w:rPr>
        <w:t>MÔ TẢ TIÊU CHUẨN KỸ THUẬT MÁY ĐO XUNG (VÒNG TUA)</w:t>
      </w:r>
    </w:p>
    <w:p w14:paraId="28F83A64" w14:textId="77777777" w:rsidR="00F22A69" w:rsidRPr="00D2275C" w:rsidRDefault="00F22A69" w:rsidP="00F22A69">
      <w:pPr>
        <w:pStyle w:val="ListParagraph"/>
        <w:ind w:left="1080"/>
        <w:jc w:val="center"/>
        <w:rPr>
          <w:rFonts w:ascii="Times New Roman" w:hAnsi="Times New Roman"/>
          <w:b/>
          <w:color w:val="000000" w:themeColor="text1"/>
          <w:sz w:val="26"/>
          <w:szCs w:val="26"/>
        </w:rPr>
      </w:pPr>
    </w:p>
    <w:p w14:paraId="55E4D4D6" w14:textId="77777777" w:rsidR="00F22A69" w:rsidRDefault="00F22A69" w:rsidP="00F22A69">
      <w:pPr>
        <w:pStyle w:val="ListParagraph"/>
        <w:numPr>
          <w:ilvl w:val="0"/>
          <w:numId w:val="9"/>
        </w:numPr>
        <w:spacing w:after="160" w:line="259" w:lineRule="auto"/>
        <w:jc w:val="both"/>
        <w:rPr>
          <w:rFonts w:ascii="Times New Roman" w:hAnsi="Times New Roman"/>
          <w:b/>
          <w:color w:val="000000" w:themeColor="text1"/>
          <w:sz w:val="26"/>
          <w:szCs w:val="26"/>
        </w:rPr>
      </w:pPr>
      <w:r w:rsidRPr="00D2275C">
        <w:rPr>
          <w:rFonts w:ascii="Times New Roman" w:hAnsi="Times New Roman"/>
          <w:b/>
          <w:color w:val="000000" w:themeColor="text1"/>
          <w:sz w:val="26"/>
          <w:szCs w:val="26"/>
        </w:rPr>
        <w:t>Mô hình phần cứng</w:t>
      </w:r>
    </w:p>
    <w:p w14:paraId="46C5ECA9" w14:textId="77777777" w:rsidR="00F22A69" w:rsidRPr="00B15F49" w:rsidRDefault="00F22A69" w:rsidP="00F22A69">
      <w:pPr>
        <w:jc w:val="both"/>
        <w:rPr>
          <w:rFonts w:ascii="Times New Roman" w:hAnsi="Times New Roman"/>
          <w:b/>
          <w:color w:val="000000" w:themeColor="text1"/>
          <w:sz w:val="26"/>
          <w:szCs w:val="26"/>
        </w:rPr>
      </w:pPr>
      <w:r>
        <w:object w:dxaOrig="12346" w:dyaOrig="5415" w14:anchorId="11CDB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5.5pt" o:ole="">
            <v:imagedata r:id="rId11" o:title=""/>
          </v:shape>
          <o:OLEObject Type="Embed" ProgID="Visio.Drawing.15" ShapeID="_x0000_i1025" DrawAspect="Content" ObjectID="_1587363919" r:id="rId12"/>
        </w:object>
      </w:r>
    </w:p>
    <w:p w14:paraId="3214DDD8" w14:textId="77777777" w:rsidR="00F22A69" w:rsidRDefault="00F22A69" w:rsidP="00F22A69">
      <w:pPr>
        <w:pStyle w:val="ListParagraph"/>
        <w:ind w:left="1080"/>
        <w:jc w:val="both"/>
        <w:rPr>
          <w:rFonts w:ascii="Times New Roman" w:hAnsi="Times New Roman"/>
          <w:color w:val="000000" w:themeColor="text1"/>
          <w:sz w:val="26"/>
          <w:szCs w:val="26"/>
        </w:rPr>
      </w:pPr>
    </w:p>
    <w:p w14:paraId="658F8820"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 xml:space="preserve">CPU: </w:t>
      </w:r>
    </w:p>
    <w:p w14:paraId="4E66199A"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 xml:space="preserve">ARM® 32-bit Cortex®-M3 CPU Core </w:t>
      </w:r>
    </w:p>
    <w:p w14:paraId="3DF10AF4"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Hệ điều hành thời gian thực FreeRTOS</w:t>
      </w:r>
    </w:p>
    <w:p w14:paraId="633DFC98"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Khối xử lý chính các tác vụ của thiết bị</w:t>
      </w:r>
    </w:p>
    <w:p w14:paraId="5C1037C5"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Khối truyề</w:t>
      </w:r>
      <w:r>
        <w:rPr>
          <w:rFonts w:ascii="Times New Roman" w:hAnsi="Times New Roman"/>
          <w:color w:val="000000" w:themeColor="text1"/>
          <w:sz w:val="26"/>
          <w:szCs w:val="26"/>
        </w:rPr>
        <w:t>n thông GSM/GPRS</w:t>
      </w:r>
      <w:r w:rsidRPr="00D2275C">
        <w:rPr>
          <w:rFonts w:ascii="Times New Roman" w:hAnsi="Times New Roman"/>
          <w:color w:val="000000" w:themeColor="text1"/>
          <w:sz w:val="26"/>
          <w:szCs w:val="26"/>
        </w:rPr>
        <w:t>:</w:t>
      </w:r>
    </w:p>
    <w:p w14:paraId="753877A0" w14:textId="77777777" w:rsidR="00F22A69"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Thực hiện kết nố</w:t>
      </w:r>
      <w:r>
        <w:rPr>
          <w:rFonts w:ascii="Times New Roman" w:hAnsi="Times New Roman"/>
          <w:color w:val="000000" w:themeColor="text1"/>
          <w:sz w:val="26"/>
          <w:szCs w:val="26"/>
        </w:rPr>
        <w:t>i GMS/GPRS</w:t>
      </w:r>
      <w:r w:rsidRPr="00D2275C">
        <w:rPr>
          <w:rFonts w:ascii="Times New Roman" w:hAnsi="Times New Roman"/>
          <w:color w:val="000000" w:themeColor="text1"/>
          <w:sz w:val="26"/>
          <w:szCs w:val="26"/>
        </w:rPr>
        <w:t xml:space="preserve"> về trung tâm</w:t>
      </w:r>
    </w:p>
    <w:p w14:paraId="12522705" w14:textId="77777777" w:rsidR="00F22A69" w:rsidRDefault="00F22A69" w:rsidP="00F22A69">
      <w:pPr>
        <w:pStyle w:val="ListParagraph"/>
        <w:numPr>
          <w:ilvl w:val="0"/>
          <w:numId w:val="10"/>
        </w:numPr>
        <w:spacing w:after="160" w:line="276" w:lineRule="auto"/>
        <w:ind w:hanging="357"/>
        <w:jc w:val="both"/>
        <w:rPr>
          <w:rFonts w:ascii="Times New Roman" w:hAnsi="Times New Roman"/>
          <w:color w:val="000000" w:themeColor="text1"/>
          <w:sz w:val="26"/>
          <w:szCs w:val="26"/>
        </w:rPr>
      </w:pPr>
      <w:r>
        <w:rPr>
          <w:rFonts w:ascii="Times New Roman" w:hAnsi="Times New Roman"/>
          <w:color w:val="000000" w:themeColor="text1"/>
          <w:sz w:val="26"/>
          <w:szCs w:val="26"/>
        </w:rPr>
        <w:t>Khối GPS:</w:t>
      </w:r>
    </w:p>
    <w:p w14:paraId="74AFA1E3"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Pr>
          <w:rFonts w:ascii="Times New Roman" w:hAnsi="Times New Roman"/>
          <w:color w:val="000000" w:themeColor="text1"/>
          <w:sz w:val="26"/>
          <w:szCs w:val="26"/>
        </w:rPr>
        <w:t>Cập nhật tọa độ của thiết bị</w:t>
      </w:r>
    </w:p>
    <w:p w14:paraId="10E26EB7"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Storage:</w:t>
      </w:r>
    </w:p>
    <w:p w14:paraId="59BE0FA9"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Lưu trữ lịch sử hoạt động của thiết bị, bao gồm tổng tích lũy vòng tua</w:t>
      </w:r>
      <w:r>
        <w:rPr>
          <w:rFonts w:ascii="Times New Roman" w:hAnsi="Times New Roman"/>
          <w:color w:val="000000" w:themeColor="text1"/>
          <w:sz w:val="26"/>
          <w:szCs w:val="26"/>
        </w:rPr>
        <w:t xml:space="preserve"> (tín hiệu lấy từ xung động cơ để quy đổi ra vòng tua)</w:t>
      </w:r>
      <w:r w:rsidRPr="00D2275C">
        <w:rPr>
          <w:rFonts w:ascii="Times New Roman" w:hAnsi="Times New Roman"/>
          <w:color w:val="000000" w:themeColor="text1"/>
          <w:sz w:val="26"/>
          <w:szCs w:val="26"/>
        </w:rPr>
        <w:t>, thời gian bắt đầu, kết thúc phiên; tối đa 500 phiên làm việc; lưu xoay vòng</w:t>
      </w:r>
      <w:r>
        <w:rPr>
          <w:rFonts w:ascii="Times New Roman" w:hAnsi="Times New Roman"/>
          <w:color w:val="000000" w:themeColor="text1"/>
          <w:sz w:val="26"/>
          <w:szCs w:val="26"/>
        </w:rPr>
        <w:t>; tọa độ thiết bị</w:t>
      </w:r>
    </w:p>
    <w:p w14:paraId="6B6BB489" w14:textId="77777777" w:rsidR="00F22A69"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Lưu trữ thông tin cấu hình của thiết bị</w:t>
      </w:r>
    </w:p>
    <w:p w14:paraId="1DF9EC6C"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Pr>
          <w:rFonts w:ascii="Times New Roman" w:hAnsi="Times New Roman"/>
          <w:color w:val="000000" w:themeColor="text1"/>
          <w:sz w:val="26"/>
          <w:szCs w:val="26"/>
        </w:rPr>
        <w:t>Lưu trữ tọa độ GPS truyền lên sever để tính toán hành trình của thiết bị</w:t>
      </w:r>
    </w:p>
    <w:p w14:paraId="17EFC06E"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Input:</w:t>
      </w:r>
    </w:p>
    <w:p w14:paraId="63B60397"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Đầu vào cách ly quang, điện áp cách ly giữa input và output 5kV</w:t>
      </w:r>
    </w:p>
    <w:p w14:paraId="58B4AA92"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Hỗ trợ tần số đóng cắt tới 80kHz</w:t>
      </w:r>
    </w:p>
    <w:p w14:paraId="26008067"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Battery:</w:t>
      </w:r>
    </w:p>
    <w:p w14:paraId="7C4AAF54"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Duy trì hoạt động của đồng hồ hệ thống</w:t>
      </w:r>
    </w:p>
    <w:p w14:paraId="58352765"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Power Regulator:</w:t>
      </w:r>
    </w:p>
    <w:p w14:paraId="0A352D87"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Dải điện áp đầu vào lớn 12V-48V DC</w:t>
      </w:r>
    </w:p>
    <w:p w14:paraId="352053BC"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Chống ngược dòng, chống ngắn mạch</w:t>
      </w:r>
    </w:p>
    <w:p w14:paraId="343915E9" w14:textId="77777777" w:rsidR="00F22A69" w:rsidRPr="0034092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Cấp nguồn cho các module trong hệ thống và nguồn 12VDC cho cảm biến</w:t>
      </w:r>
    </w:p>
    <w:p w14:paraId="5FFE566D" w14:textId="3633BE3B" w:rsidR="00F22A69" w:rsidRPr="00D2275C" w:rsidRDefault="00F22A69" w:rsidP="00F22A69">
      <w:pPr>
        <w:pStyle w:val="ListParagraph"/>
        <w:numPr>
          <w:ilvl w:val="0"/>
          <w:numId w:val="9"/>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b/>
          <w:color w:val="000000" w:themeColor="text1"/>
          <w:sz w:val="26"/>
          <w:szCs w:val="26"/>
        </w:rPr>
        <w:t>Nguyên lý hoạt động</w:t>
      </w:r>
    </w:p>
    <w:p w14:paraId="3B4670E2"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color w:val="000000" w:themeColor="text1"/>
          <w:sz w:val="26"/>
          <w:szCs w:val="26"/>
        </w:rPr>
        <w:t>Cảm biến đo vòng tua là cảm biến tiệm cận; phát hiện vật thể kim loại trong phạm vi 4</w:t>
      </w:r>
      <w:r>
        <w:rPr>
          <w:rFonts w:ascii="Times New Roman" w:hAnsi="Times New Roman"/>
          <w:color w:val="000000" w:themeColor="text1"/>
          <w:sz w:val="26"/>
          <w:szCs w:val="26"/>
        </w:rPr>
        <w:t>-20</w:t>
      </w:r>
      <w:r w:rsidRPr="00D2275C">
        <w:rPr>
          <w:rFonts w:ascii="Times New Roman" w:hAnsi="Times New Roman"/>
          <w:color w:val="000000" w:themeColor="text1"/>
          <w:sz w:val="26"/>
          <w:szCs w:val="26"/>
        </w:rPr>
        <w:t xml:space="preserve"> mm</w:t>
      </w:r>
      <w:r>
        <w:rPr>
          <w:rFonts w:ascii="Times New Roman" w:hAnsi="Times New Roman"/>
          <w:color w:val="000000" w:themeColor="text1"/>
          <w:sz w:val="26"/>
          <w:szCs w:val="26"/>
        </w:rPr>
        <w:t xml:space="preserve"> (theo tiêu chuẩn cảm biến)</w:t>
      </w:r>
    </w:p>
    <w:p w14:paraId="18656D6A"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color w:val="000000" w:themeColor="text1"/>
          <w:sz w:val="26"/>
          <w:szCs w:val="26"/>
        </w:rPr>
        <w:lastRenderedPageBreak/>
        <w:t xml:space="preserve">Thiết bị đo xung hỗ trợ lắp nhiều loại cảm biến như NC, NO, tín hiệu điện </w:t>
      </w:r>
      <w:proofErr w:type="gramStart"/>
      <w:r w:rsidRPr="00D2275C">
        <w:rPr>
          <w:rFonts w:ascii="Times New Roman" w:hAnsi="Times New Roman"/>
          <w:color w:val="000000" w:themeColor="text1"/>
          <w:sz w:val="26"/>
          <w:szCs w:val="26"/>
        </w:rPr>
        <w:t>áp,...</w:t>
      </w:r>
      <w:proofErr w:type="gramEnd"/>
      <w:r w:rsidRPr="00D2275C">
        <w:rPr>
          <w:rFonts w:ascii="Times New Roman" w:hAnsi="Times New Roman"/>
          <w:color w:val="000000" w:themeColor="text1"/>
          <w:sz w:val="26"/>
          <w:szCs w:val="26"/>
        </w:rPr>
        <w:t xml:space="preserve"> do khối DI được thiết kế linh hoạt</w:t>
      </w:r>
    </w:p>
    <w:p w14:paraId="062330C9"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color w:val="000000" w:themeColor="text1"/>
          <w:sz w:val="26"/>
          <w:szCs w:val="26"/>
        </w:rPr>
        <w:t>Thiết bị đo vòng tua nhận tín hiệu cảm biến về dạng xung, số xung tỉ lệ thuận với tốc độ vòng tua; hệ số xung xác định dựa trên cách thức lắp đặt cảm biến, thông thường 1 xung tương đương 1 vòng quay</w:t>
      </w:r>
    </w:p>
    <w:p w14:paraId="0F13481E"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color w:val="000000" w:themeColor="text1"/>
          <w:sz w:val="26"/>
          <w:szCs w:val="26"/>
        </w:rPr>
        <w:t>Động cơ từ chuyển trạng thái đứng yên sang trạng thái quay, thiết bị sẽ ghi nhận 1 phiên làm việc mới, liên tục tính toán tổng tích lũy xung cảm biến đưa về và tần số xung trung bình trong 1s, ghi vào bộ nhớ</w:t>
      </w:r>
    </w:p>
    <w:p w14:paraId="71C26A1B"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color w:val="000000" w:themeColor="text1"/>
          <w:sz w:val="26"/>
          <w:szCs w:val="26"/>
        </w:rPr>
        <w:t>10s thiết bị chủ động gửi dữ liệu về trung tâm 1 lần, bao gồm thông tin tổng tích lũy xung và tần số xung trung bình</w:t>
      </w:r>
    </w:p>
    <w:p w14:paraId="4A6D8B63"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color w:val="000000" w:themeColor="text1"/>
          <w:sz w:val="26"/>
          <w:szCs w:val="26"/>
        </w:rPr>
        <w:t>Bộ nhớ lưu trữ tối đa 500 phiên làm việc, nếu đạt tối đa, sẽ tự động ghi đè lên phiên làm việc cũ nhất</w:t>
      </w:r>
    </w:p>
    <w:p w14:paraId="67893F49"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color w:val="000000" w:themeColor="text1"/>
          <w:sz w:val="26"/>
          <w:szCs w:val="26"/>
        </w:rPr>
        <w:t>Cho phép truy vấn thông tin một phiên làm việc bất kỳ các thông tin thời gian bắt đầu, kết thúc, tổng tích lũy xung</w:t>
      </w:r>
    </w:p>
    <w:p w14:paraId="174DCA0F" w14:textId="77777777" w:rsidR="00F22A69" w:rsidRPr="00D2275C" w:rsidRDefault="00F22A69" w:rsidP="00F22A69">
      <w:pPr>
        <w:pStyle w:val="ListParagraph"/>
        <w:numPr>
          <w:ilvl w:val="0"/>
          <w:numId w:val="10"/>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color w:val="000000" w:themeColor="text1"/>
          <w:sz w:val="26"/>
          <w:szCs w:val="26"/>
        </w:rPr>
        <w:t>Pin CMOS CR1220 dùng để duy trì đồng hồ thời gian thực của hệ thống khi cắt điện thiết bị, tuổi thọ trung bình của pin là 2 năm.</w:t>
      </w:r>
    </w:p>
    <w:p w14:paraId="1E4D6290" w14:textId="7EBCF2F1" w:rsidR="00F22A69" w:rsidRPr="00D2275C" w:rsidRDefault="00F22A69" w:rsidP="00F22A69">
      <w:pPr>
        <w:pStyle w:val="ListParagraph"/>
        <w:numPr>
          <w:ilvl w:val="0"/>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Có 3 đèn led chỉ thị trạng thái, thứ tự lần lượt từ 1 đến 3 tính từ antenna của thiết bị</w:t>
      </w:r>
      <w:r>
        <w:rPr>
          <w:rFonts w:ascii="Times New Roman" w:hAnsi="Times New Roman"/>
          <w:color w:val="000000" w:themeColor="text1"/>
          <w:sz w:val="26"/>
          <w:szCs w:val="26"/>
        </w:rPr>
        <w:t xml:space="preserve"> (ghi chú đèn tín hiệu rõ ràng, dễ sử dụng)</w:t>
      </w:r>
    </w:p>
    <w:p w14:paraId="19CB023C"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Đèn 1: báo nguồn</w:t>
      </w:r>
    </w:p>
    <w:p w14:paraId="1C217C0F" w14:textId="77777777" w:rsidR="00F22A69" w:rsidRPr="00D2275C" w:rsidRDefault="00F22A69" w:rsidP="00F22A69">
      <w:pPr>
        <w:pStyle w:val="ListParagraph"/>
        <w:numPr>
          <w:ilvl w:val="2"/>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Không sáng: không có nguồn</w:t>
      </w:r>
    </w:p>
    <w:p w14:paraId="4BA11122" w14:textId="77777777" w:rsidR="00F22A69" w:rsidRPr="00D2275C" w:rsidRDefault="00F22A69" w:rsidP="00F22A69">
      <w:pPr>
        <w:pStyle w:val="ListParagraph"/>
        <w:numPr>
          <w:ilvl w:val="2"/>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Sáng xanh: có nguồn hệ thống</w:t>
      </w:r>
    </w:p>
    <w:p w14:paraId="7D1B1C57"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Đèn 2: báo trạng thái kết nối server</w:t>
      </w:r>
    </w:p>
    <w:p w14:paraId="141B3164" w14:textId="77777777" w:rsidR="00F22A69" w:rsidRPr="00D2275C" w:rsidRDefault="00F22A69" w:rsidP="00F22A69">
      <w:pPr>
        <w:pStyle w:val="ListParagraph"/>
        <w:numPr>
          <w:ilvl w:val="2"/>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 xml:space="preserve">Không sáng: khối truyền thông </w:t>
      </w:r>
      <w:r>
        <w:rPr>
          <w:rFonts w:ascii="Times New Roman" w:hAnsi="Times New Roman"/>
          <w:color w:val="000000" w:themeColor="text1"/>
          <w:sz w:val="26"/>
          <w:szCs w:val="26"/>
        </w:rPr>
        <w:t>GSM/GPRS</w:t>
      </w:r>
      <w:r w:rsidRPr="00D2275C">
        <w:rPr>
          <w:rFonts w:ascii="Times New Roman" w:hAnsi="Times New Roman"/>
          <w:color w:val="000000" w:themeColor="text1"/>
          <w:sz w:val="26"/>
          <w:szCs w:val="26"/>
        </w:rPr>
        <w:t xml:space="preserve"> đang off</w:t>
      </w:r>
    </w:p>
    <w:p w14:paraId="72427F80" w14:textId="77777777" w:rsidR="00F22A69" w:rsidRPr="00D2275C" w:rsidRDefault="00F22A69" w:rsidP="00F22A69">
      <w:pPr>
        <w:pStyle w:val="ListParagraph"/>
        <w:numPr>
          <w:ilvl w:val="2"/>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Nhấp nháy tần số 1Hz: module đang hoạt động, chưa kết nối được server</w:t>
      </w:r>
    </w:p>
    <w:p w14:paraId="7C2237D9" w14:textId="77777777" w:rsidR="00F22A69" w:rsidRDefault="00F22A69" w:rsidP="00F22A69">
      <w:pPr>
        <w:pStyle w:val="ListParagraph"/>
        <w:numPr>
          <w:ilvl w:val="2"/>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Sáng xanh: đã kết nối server</w:t>
      </w:r>
    </w:p>
    <w:p w14:paraId="47C584D4" w14:textId="77777777" w:rsidR="00F22A69"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Pr>
          <w:rFonts w:ascii="Times New Roman" w:hAnsi="Times New Roman"/>
          <w:color w:val="000000" w:themeColor="text1"/>
          <w:sz w:val="26"/>
          <w:szCs w:val="26"/>
        </w:rPr>
        <w:t>Đèn 3: báo trạng thái GPS</w:t>
      </w:r>
    </w:p>
    <w:p w14:paraId="7F85A2BC" w14:textId="77777777" w:rsidR="00F22A69" w:rsidRDefault="00F22A69" w:rsidP="00F22A69">
      <w:pPr>
        <w:pStyle w:val="ListParagraph"/>
        <w:numPr>
          <w:ilvl w:val="2"/>
          <w:numId w:val="10"/>
        </w:numPr>
        <w:spacing w:after="160" w:line="276" w:lineRule="auto"/>
        <w:ind w:hanging="357"/>
        <w:jc w:val="both"/>
        <w:rPr>
          <w:rFonts w:ascii="Times New Roman" w:hAnsi="Times New Roman"/>
          <w:color w:val="000000" w:themeColor="text1"/>
          <w:sz w:val="26"/>
          <w:szCs w:val="26"/>
        </w:rPr>
      </w:pPr>
      <w:r>
        <w:rPr>
          <w:rFonts w:ascii="Times New Roman" w:hAnsi="Times New Roman"/>
          <w:color w:val="000000" w:themeColor="text1"/>
          <w:sz w:val="26"/>
          <w:szCs w:val="26"/>
        </w:rPr>
        <w:t>Không sáng: khối GPS đang off</w:t>
      </w:r>
    </w:p>
    <w:p w14:paraId="44C111D0" w14:textId="77777777" w:rsidR="00F22A69" w:rsidRDefault="00F22A69" w:rsidP="00F22A69">
      <w:pPr>
        <w:pStyle w:val="ListParagraph"/>
        <w:numPr>
          <w:ilvl w:val="2"/>
          <w:numId w:val="10"/>
        </w:numPr>
        <w:spacing w:after="160" w:line="276" w:lineRule="auto"/>
        <w:ind w:hanging="357"/>
        <w:jc w:val="both"/>
        <w:rPr>
          <w:rFonts w:ascii="Times New Roman" w:hAnsi="Times New Roman"/>
          <w:color w:val="000000" w:themeColor="text1"/>
          <w:sz w:val="26"/>
          <w:szCs w:val="26"/>
        </w:rPr>
      </w:pPr>
      <w:r>
        <w:rPr>
          <w:rFonts w:ascii="Times New Roman" w:hAnsi="Times New Roman"/>
          <w:color w:val="000000" w:themeColor="text1"/>
          <w:sz w:val="26"/>
          <w:szCs w:val="26"/>
        </w:rPr>
        <w:t>Nhấp nháy tần số 1Hz: module đang hoạt động, chưa fix được vị trí</w:t>
      </w:r>
    </w:p>
    <w:p w14:paraId="3DD53ACB" w14:textId="77777777" w:rsidR="00F22A69" w:rsidRPr="00D2275C" w:rsidRDefault="00F22A69" w:rsidP="00F22A69">
      <w:pPr>
        <w:pStyle w:val="ListParagraph"/>
        <w:numPr>
          <w:ilvl w:val="2"/>
          <w:numId w:val="10"/>
        </w:numPr>
        <w:spacing w:after="160" w:line="276" w:lineRule="auto"/>
        <w:ind w:hanging="357"/>
        <w:jc w:val="both"/>
        <w:rPr>
          <w:rFonts w:ascii="Times New Roman" w:hAnsi="Times New Roman"/>
          <w:color w:val="000000" w:themeColor="text1"/>
          <w:sz w:val="26"/>
          <w:szCs w:val="26"/>
        </w:rPr>
      </w:pPr>
      <w:r>
        <w:rPr>
          <w:rFonts w:ascii="Times New Roman" w:hAnsi="Times New Roman"/>
          <w:color w:val="000000" w:themeColor="text1"/>
          <w:sz w:val="26"/>
          <w:szCs w:val="26"/>
        </w:rPr>
        <w:t>Sáng xanh: đã fix được vị trí</w:t>
      </w:r>
    </w:p>
    <w:p w14:paraId="383D5C9B" w14:textId="77777777" w:rsidR="00F22A69" w:rsidRPr="00D2275C" w:rsidRDefault="00F22A69" w:rsidP="00F22A69">
      <w:pPr>
        <w:pStyle w:val="ListParagraph"/>
        <w:numPr>
          <w:ilvl w:val="1"/>
          <w:numId w:val="10"/>
        </w:numPr>
        <w:spacing w:after="160" w:line="276" w:lineRule="auto"/>
        <w:ind w:hanging="357"/>
        <w:jc w:val="both"/>
        <w:rPr>
          <w:rFonts w:ascii="Times New Roman" w:hAnsi="Times New Roman"/>
          <w:color w:val="000000" w:themeColor="text1"/>
          <w:sz w:val="26"/>
          <w:szCs w:val="26"/>
        </w:rPr>
      </w:pPr>
      <w:r w:rsidRPr="00D2275C">
        <w:rPr>
          <w:rFonts w:ascii="Times New Roman" w:hAnsi="Times New Roman"/>
          <w:color w:val="000000" w:themeColor="text1"/>
          <w:sz w:val="26"/>
          <w:szCs w:val="26"/>
        </w:rPr>
        <w:t xml:space="preserve">Đèn </w:t>
      </w:r>
      <w:r>
        <w:rPr>
          <w:rFonts w:ascii="Times New Roman" w:hAnsi="Times New Roman"/>
          <w:color w:val="000000" w:themeColor="text1"/>
          <w:sz w:val="26"/>
          <w:szCs w:val="26"/>
        </w:rPr>
        <w:t>4</w:t>
      </w:r>
      <w:r w:rsidRPr="00D2275C">
        <w:rPr>
          <w:rFonts w:ascii="Times New Roman" w:hAnsi="Times New Roman"/>
          <w:color w:val="000000" w:themeColor="text1"/>
          <w:sz w:val="26"/>
          <w:szCs w:val="26"/>
        </w:rPr>
        <w:t>: không sử dụng, để kiểm tra kĩ thuật</w:t>
      </w:r>
    </w:p>
    <w:p w14:paraId="25167E80" w14:textId="77777777" w:rsidR="00F22A69" w:rsidRPr="00D2275C" w:rsidRDefault="00F22A69" w:rsidP="00F22A69">
      <w:pPr>
        <w:pStyle w:val="ListParagraph"/>
        <w:numPr>
          <w:ilvl w:val="0"/>
          <w:numId w:val="9"/>
        </w:numPr>
        <w:spacing w:after="160" w:line="276" w:lineRule="auto"/>
        <w:ind w:hanging="357"/>
        <w:jc w:val="both"/>
        <w:rPr>
          <w:rFonts w:ascii="Times New Roman" w:hAnsi="Times New Roman"/>
          <w:b/>
          <w:color w:val="000000" w:themeColor="text1"/>
          <w:sz w:val="26"/>
          <w:szCs w:val="26"/>
        </w:rPr>
      </w:pPr>
      <w:r w:rsidRPr="00D2275C">
        <w:rPr>
          <w:rFonts w:ascii="Times New Roman" w:hAnsi="Times New Roman"/>
          <w:b/>
          <w:color w:val="000000" w:themeColor="text1"/>
          <w:sz w:val="26"/>
          <w:szCs w:val="26"/>
        </w:rPr>
        <w:t>Sơ đồ đấu dây</w:t>
      </w:r>
    </w:p>
    <w:tbl>
      <w:tblPr>
        <w:tblpPr w:leftFromText="181" w:rightFromText="181" w:vertAnchor="text" w:tblpXSpec="center" w:tblpY="1"/>
        <w:tblOverlap w:val="never"/>
        <w:tblW w:w="5072" w:type="pct"/>
        <w:tblLook w:val="04A0" w:firstRow="1" w:lastRow="0" w:firstColumn="1" w:lastColumn="0" w:noHBand="0" w:noVBand="1"/>
      </w:tblPr>
      <w:tblGrid>
        <w:gridCol w:w="563"/>
        <w:gridCol w:w="2890"/>
        <w:gridCol w:w="2021"/>
        <w:gridCol w:w="4293"/>
      </w:tblGrid>
      <w:tr w:rsidR="00F22A69" w:rsidRPr="005E2FA1" w14:paraId="2EA00A01" w14:textId="77777777" w:rsidTr="006C7E5A">
        <w:trPr>
          <w:trHeight w:val="390"/>
        </w:trPr>
        <w:tc>
          <w:tcPr>
            <w:tcW w:w="3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FC652" w14:textId="77777777" w:rsidR="00F22A69" w:rsidRPr="005E2FA1" w:rsidRDefault="00F22A69" w:rsidP="00F22A69">
            <w:pPr>
              <w:spacing w:line="276" w:lineRule="auto"/>
              <w:jc w:val="both"/>
              <w:rPr>
                <w:rFonts w:ascii="Times New Roman" w:hAnsi="Times New Roman"/>
                <w:b/>
                <w:bCs/>
                <w:sz w:val="26"/>
                <w:szCs w:val="26"/>
              </w:rPr>
            </w:pPr>
            <w:r w:rsidRPr="005E2FA1">
              <w:rPr>
                <w:rFonts w:ascii="Times New Roman" w:hAnsi="Times New Roman"/>
                <w:b/>
                <w:bCs/>
                <w:sz w:val="26"/>
                <w:szCs w:val="26"/>
              </w:rPr>
              <w:t>TT</w:t>
            </w:r>
          </w:p>
        </w:tc>
        <w:tc>
          <w:tcPr>
            <w:tcW w:w="1528" w:type="pct"/>
            <w:tcBorders>
              <w:top w:val="single" w:sz="4" w:space="0" w:color="auto"/>
              <w:left w:val="nil"/>
              <w:bottom w:val="single" w:sz="4" w:space="0" w:color="auto"/>
              <w:right w:val="single" w:sz="4" w:space="0" w:color="auto"/>
            </w:tcBorders>
            <w:shd w:val="clear" w:color="auto" w:fill="auto"/>
            <w:noWrap/>
            <w:vAlign w:val="center"/>
            <w:hideMark/>
          </w:tcPr>
          <w:p w14:paraId="71681F1D" w14:textId="77777777" w:rsidR="00F22A69" w:rsidRPr="005E2FA1" w:rsidRDefault="00F22A69" w:rsidP="00F22A69">
            <w:pPr>
              <w:spacing w:line="276" w:lineRule="auto"/>
              <w:jc w:val="both"/>
              <w:rPr>
                <w:rFonts w:ascii="Times New Roman" w:hAnsi="Times New Roman"/>
                <w:b/>
                <w:bCs/>
                <w:sz w:val="26"/>
                <w:szCs w:val="26"/>
              </w:rPr>
            </w:pPr>
            <w:r w:rsidRPr="005E2FA1">
              <w:rPr>
                <w:rFonts w:ascii="Times New Roman" w:hAnsi="Times New Roman"/>
                <w:b/>
                <w:bCs/>
                <w:sz w:val="26"/>
                <w:szCs w:val="26"/>
              </w:rPr>
              <w:t>Thiết bị</w:t>
            </w:r>
          </w:p>
        </w:tc>
        <w:tc>
          <w:tcPr>
            <w:tcW w:w="1068" w:type="pct"/>
            <w:tcBorders>
              <w:top w:val="single" w:sz="4" w:space="0" w:color="auto"/>
              <w:left w:val="nil"/>
              <w:bottom w:val="single" w:sz="4" w:space="0" w:color="auto"/>
              <w:right w:val="single" w:sz="4" w:space="0" w:color="auto"/>
            </w:tcBorders>
            <w:shd w:val="clear" w:color="auto" w:fill="auto"/>
            <w:noWrap/>
            <w:vAlign w:val="center"/>
            <w:hideMark/>
          </w:tcPr>
          <w:p w14:paraId="427E87F5" w14:textId="77777777" w:rsidR="00F22A69" w:rsidRPr="005E2FA1" w:rsidRDefault="00F22A69" w:rsidP="00F22A69">
            <w:pPr>
              <w:spacing w:line="276" w:lineRule="auto"/>
              <w:jc w:val="both"/>
              <w:rPr>
                <w:rFonts w:ascii="Times New Roman" w:hAnsi="Times New Roman"/>
                <w:b/>
                <w:bCs/>
                <w:sz w:val="26"/>
                <w:szCs w:val="26"/>
              </w:rPr>
            </w:pPr>
            <w:r w:rsidRPr="005E2FA1">
              <w:rPr>
                <w:rFonts w:ascii="Times New Roman" w:hAnsi="Times New Roman"/>
                <w:b/>
                <w:bCs/>
                <w:sz w:val="26"/>
                <w:szCs w:val="26"/>
              </w:rPr>
              <w:t>Accu</w:t>
            </w:r>
          </w:p>
        </w:tc>
        <w:tc>
          <w:tcPr>
            <w:tcW w:w="2099" w:type="pct"/>
            <w:tcBorders>
              <w:top w:val="single" w:sz="4" w:space="0" w:color="auto"/>
              <w:left w:val="nil"/>
              <w:bottom w:val="single" w:sz="4" w:space="0" w:color="auto"/>
              <w:right w:val="single" w:sz="4" w:space="0" w:color="auto"/>
            </w:tcBorders>
            <w:shd w:val="clear" w:color="auto" w:fill="auto"/>
            <w:noWrap/>
            <w:vAlign w:val="center"/>
            <w:hideMark/>
          </w:tcPr>
          <w:p w14:paraId="0B32958D" w14:textId="77777777" w:rsidR="00F22A69" w:rsidRPr="005E2FA1" w:rsidRDefault="00F22A69" w:rsidP="00F22A69">
            <w:pPr>
              <w:spacing w:line="276" w:lineRule="auto"/>
              <w:jc w:val="both"/>
              <w:rPr>
                <w:rFonts w:ascii="Times New Roman" w:hAnsi="Times New Roman"/>
                <w:b/>
                <w:bCs/>
                <w:sz w:val="26"/>
                <w:szCs w:val="26"/>
              </w:rPr>
            </w:pPr>
            <w:r w:rsidRPr="005E2FA1">
              <w:rPr>
                <w:rFonts w:ascii="Times New Roman" w:hAnsi="Times New Roman"/>
                <w:b/>
                <w:bCs/>
                <w:sz w:val="26"/>
                <w:szCs w:val="26"/>
              </w:rPr>
              <w:t>Cảm biến tiệm cận loại NPN</w:t>
            </w:r>
          </w:p>
        </w:tc>
      </w:tr>
      <w:tr w:rsidR="00F22A69" w:rsidRPr="005E2FA1" w14:paraId="16CCB35E" w14:textId="77777777" w:rsidTr="006C7E5A">
        <w:trPr>
          <w:trHeight w:val="390"/>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14:paraId="4CACA2A7"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1</w:t>
            </w:r>
          </w:p>
        </w:tc>
        <w:tc>
          <w:tcPr>
            <w:tcW w:w="1528" w:type="pct"/>
            <w:tcBorders>
              <w:top w:val="nil"/>
              <w:left w:val="nil"/>
              <w:bottom w:val="single" w:sz="4" w:space="0" w:color="auto"/>
              <w:right w:val="single" w:sz="4" w:space="0" w:color="auto"/>
            </w:tcBorders>
            <w:shd w:val="clear" w:color="auto" w:fill="auto"/>
            <w:noWrap/>
            <w:vAlign w:val="bottom"/>
            <w:hideMark/>
          </w:tcPr>
          <w:p w14:paraId="15E8B5CA"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đỏ (Vin +)</w:t>
            </w:r>
          </w:p>
        </w:tc>
        <w:tc>
          <w:tcPr>
            <w:tcW w:w="1068" w:type="pct"/>
            <w:tcBorders>
              <w:top w:val="nil"/>
              <w:left w:val="nil"/>
              <w:bottom w:val="single" w:sz="4" w:space="0" w:color="auto"/>
              <w:right w:val="single" w:sz="4" w:space="0" w:color="auto"/>
            </w:tcBorders>
            <w:shd w:val="clear" w:color="auto" w:fill="auto"/>
            <w:noWrap/>
            <w:vAlign w:val="bottom"/>
            <w:hideMark/>
          </w:tcPr>
          <w:p w14:paraId="1B92C70C"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+24V</w:t>
            </w:r>
          </w:p>
        </w:tc>
        <w:tc>
          <w:tcPr>
            <w:tcW w:w="2099" w:type="pct"/>
            <w:tcBorders>
              <w:top w:val="nil"/>
              <w:left w:val="nil"/>
              <w:bottom w:val="single" w:sz="4" w:space="0" w:color="auto"/>
              <w:right w:val="single" w:sz="4" w:space="0" w:color="auto"/>
            </w:tcBorders>
            <w:shd w:val="clear" w:color="auto" w:fill="auto"/>
            <w:noWrap/>
            <w:vAlign w:val="bottom"/>
            <w:hideMark/>
          </w:tcPr>
          <w:p w14:paraId="68EAE7D5"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x</w:t>
            </w:r>
          </w:p>
        </w:tc>
      </w:tr>
      <w:tr w:rsidR="00F22A69" w:rsidRPr="005E2FA1" w14:paraId="291B32EC" w14:textId="77777777" w:rsidTr="006C7E5A">
        <w:trPr>
          <w:trHeight w:val="390"/>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14:paraId="4609E095"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2</w:t>
            </w:r>
          </w:p>
        </w:tc>
        <w:tc>
          <w:tcPr>
            <w:tcW w:w="1528" w:type="pct"/>
            <w:tcBorders>
              <w:top w:val="nil"/>
              <w:left w:val="nil"/>
              <w:bottom w:val="single" w:sz="4" w:space="0" w:color="auto"/>
              <w:right w:val="single" w:sz="4" w:space="0" w:color="auto"/>
            </w:tcBorders>
            <w:shd w:val="clear" w:color="auto" w:fill="auto"/>
            <w:noWrap/>
            <w:vAlign w:val="bottom"/>
            <w:hideMark/>
          </w:tcPr>
          <w:p w14:paraId="03F9A041"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đen (Vin -)</w:t>
            </w:r>
          </w:p>
        </w:tc>
        <w:tc>
          <w:tcPr>
            <w:tcW w:w="1068" w:type="pct"/>
            <w:tcBorders>
              <w:top w:val="nil"/>
              <w:left w:val="nil"/>
              <w:bottom w:val="single" w:sz="4" w:space="0" w:color="auto"/>
              <w:right w:val="single" w:sz="4" w:space="0" w:color="auto"/>
            </w:tcBorders>
            <w:shd w:val="clear" w:color="auto" w:fill="auto"/>
            <w:noWrap/>
            <w:vAlign w:val="bottom"/>
            <w:hideMark/>
          </w:tcPr>
          <w:p w14:paraId="1A859536"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+0V</w:t>
            </w:r>
          </w:p>
        </w:tc>
        <w:tc>
          <w:tcPr>
            <w:tcW w:w="2099" w:type="pct"/>
            <w:tcBorders>
              <w:top w:val="nil"/>
              <w:left w:val="nil"/>
              <w:bottom w:val="single" w:sz="4" w:space="0" w:color="auto"/>
              <w:right w:val="single" w:sz="4" w:space="0" w:color="auto"/>
            </w:tcBorders>
            <w:shd w:val="clear" w:color="auto" w:fill="auto"/>
            <w:noWrap/>
            <w:vAlign w:val="bottom"/>
            <w:hideMark/>
          </w:tcPr>
          <w:p w14:paraId="11BA09EB"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X</w:t>
            </w:r>
          </w:p>
        </w:tc>
      </w:tr>
      <w:tr w:rsidR="00F22A69" w:rsidRPr="005E2FA1" w14:paraId="19895411" w14:textId="77777777" w:rsidTr="006C7E5A">
        <w:trPr>
          <w:trHeight w:val="390"/>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14:paraId="137D4434"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3</w:t>
            </w:r>
          </w:p>
        </w:tc>
        <w:tc>
          <w:tcPr>
            <w:tcW w:w="1528" w:type="pct"/>
            <w:tcBorders>
              <w:top w:val="nil"/>
              <w:left w:val="nil"/>
              <w:bottom w:val="single" w:sz="4" w:space="0" w:color="auto"/>
              <w:right w:val="single" w:sz="4" w:space="0" w:color="auto"/>
            </w:tcBorders>
            <w:shd w:val="clear" w:color="auto" w:fill="auto"/>
            <w:noWrap/>
            <w:vAlign w:val="bottom"/>
            <w:hideMark/>
          </w:tcPr>
          <w:p w14:paraId="47AE48C5"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xanh lá (Vout +12V)</w:t>
            </w:r>
          </w:p>
        </w:tc>
        <w:tc>
          <w:tcPr>
            <w:tcW w:w="1068" w:type="pct"/>
            <w:tcBorders>
              <w:top w:val="nil"/>
              <w:left w:val="nil"/>
              <w:bottom w:val="single" w:sz="4" w:space="0" w:color="auto"/>
              <w:right w:val="single" w:sz="4" w:space="0" w:color="auto"/>
            </w:tcBorders>
            <w:shd w:val="clear" w:color="auto" w:fill="auto"/>
            <w:noWrap/>
            <w:vAlign w:val="bottom"/>
            <w:hideMark/>
          </w:tcPr>
          <w:p w14:paraId="042A8B28"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x</w:t>
            </w:r>
          </w:p>
        </w:tc>
        <w:tc>
          <w:tcPr>
            <w:tcW w:w="2099" w:type="pct"/>
            <w:tcBorders>
              <w:top w:val="nil"/>
              <w:left w:val="nil"/>
              <w:bottom w:val="single" w:sz="4" w:space="0" w:color="auto"/>
              <w:right w:val="single" w:sz="4" w:space="0" w:color="auto"/>
            </w:tcBorders>
            <w:shd w:val="clear" w:color="auto" w:fill="auto"/>
            <w:noWrap/>
            <w:vAlign w:val="bottom"/>
            <w:hideMark/>
          </w:tcPr>
          <w:p w14:paraId="6F292BFC"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nâu (Nguồn dương cảm biến)</w:t>
            </w:r>
          </w:p>
        </w:tc>
      </w:tr>
      <w:tr w:rsidR="00F22A69" w:rsidRPr="005E2FA1" w14:paraId="5CE6FE76" w14:textId="77777777" w:rsidTr="006C7E5A">
        <w:trPr>
          <w:trHeight w:val="390"/>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14:paraId="446ACAD8"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4</w:t>
            </w:r>
          </w:p>
        </w:tc>
        <w:tc>
          <w:tcPr>
            <w:tcW w:w="1528" w:type="pct"/>
            <w:tcBorders>
              <w:top w:val="nil"/>
              <w:left w:val="nil"/>
              <w:bottom w:val="single" w:sz="4" w:space="0" w:color="auto"/>
              <w:right w:val="single" w:sz="4" w:space="0" w:color="auto"/>
            </w:tcBorders>
            <w:shd w:val="clear" w:color="auto" w:fill="auto"/>
            <w:noWrap/>
            <w:vAlign w:val="bottom"/>
            <w:hideMark/>
          </w:tcPr>
          <w:p w14:paraId="4FF4A2ED"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nâu (Vout 0V)</w:t>
            </w:r>
          </w:p>
        </w:tc>
        <w:tc>
          <w:tcPr>
            <w:tcW w:w="1068" w:type="pct"/>
            <w:tcBorders>
              <w:top w:val="nil"/>
              <w:left w:val="nil"/>
              <w:bottom w:val="single" w:sz="4" w:space="0" w:color="auto"/>
              <w:right w:val="single" w:sz="4" w:space="0" w:color="auto"/>
            </w:tcBorders>
            <w:shd w:val="clear" w:color="auto" w:fill="auto"/>
            <w:noWrap/>
            <w:vAlign w:val="bottom"/>
            <w:hideMark/>
          </w:tcPr>
          <w:p w14:paraId="771B2B7F"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x</w:t>
            </w:r>
          </w:p>
        </w:tc>
        <w:tc>
          <w:tcPr>
            <w:tcW w:w="2099" w:type="pct"/>
            <w:tcBorders>
              <w:top w:val="nil"/>
              <w:left w:val="nil"/>
              <w:bottom w:val="single" w:sz="4" w:space="0" w:color="auto"/>
              <w:right w:val="single" w:sz="4" w:space="0" w:color="auto"/>
            </w:tcBorders>
            <w:shd w:val="clear" w:color="auto" w:fill="auto"/>
            <w:noWrap/>
            <w:vAlign w:val="bottom"/>
            <w:hideMark/>
          </w:tcPr>
          <w:p w14:paraId="68609953"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xanh dương (Nguồn đất cảm biến)</w:t>
            </w:r>
          </w:p>
        </w:tc>
      </w:tr>
      <w:tr w:rsidR="00F22A69" w:rsidRPr="005E2FA1" w14:paraId="4144B2DC" w14:textId="77777777" w:rsidTr="006C7E5A">
        <w:trPr>
          <w:trHeight w:val="390"/>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14:paraId="24BCD1A1"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5</w:t>
            </w:r>
          </w:p>
        </w:tc>
        <w:tc>
          <w:tcPr>
            <w:tcW w:w="1528" w:type="pct"/>
            <w:tcBorders>
              <w:top w:val="nil"/>
              <w:left w:val="nil"/>
              <w:bottom w:val="single" w:sz="4" w:space="0" w:color="auto"/>
              <w:right w:val="single" w:sz="4" w:space="0" w:color="auto"/>
            </w:tcBorders>
            <w:shd w:val="clear" w:color="auto" w:fill="auto"/>
            <w:noWrap/>
            <w:vAlign w:val="bottom"/>
            <w:hideMark/>
          </w:tcPr>
          <w:p w14:paraId="7AC2E261"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vàng (Input +)</w:t>
            </w:r>
          </w:p>
        </w:tc>
        <w:tc>
          <w:tcPr>
            <w:tcW w:w="1068" w:type="pct"/>
            <w:tcBorders>
              <w:top w:val="nil"/>
              <w:left w:val="nil"/>
              <w:bottom w:val="single" w:sz="4" w:space="0" w:color="auto"/>
              <w:right w:val="single" w:sz="4" w:space="0" w:color="auto"/>
            </w:tcBorders>
            <w:shd w:val="clear" w:color="auto" w:fill="auto"/>
            <w:noWrap/>
            <w:vAlign w:val="bottom"/>
            <w:hideMark/>
          </w:tcPr>
          <w:p w14:paraId="21739BBA"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x</w:t>
            </w:r>
          </w:p>
        </w:tc>
        <w:tc>
          <w:tcPr>
            <w:tcW w:w="2099" w:type="pct"/>
            <w:tcBorders>
              <w:top w:val="nil"/>
              <w:left w:val="nil"/>
              <w:bottom w:val="single" w:sz="4" w:space="0" w:color="auto"/>
              <w:right w:val="single" w:sz="4" w:space="0" w:color="auto"/>
            </w:tcBorders>
            <w:shd w:val="clear" w:color="auto" w:fill="auto"/>
            <w:noWrap/>
            <w:vAlign w:val="bottom"/>
            <w:hideMark/>
          </w:tcPr>
          <w:p w14:paraId="6B29E50A"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nâu (Nguồn dương cảm biến)</w:t>
            </w:r>
          </w:p>
        </w:tc>
      </w:tr>
      <w:tr w:rsidR="00F22A69" w:rsidRPr="005E2FA1" w14:paraId="734F9055" w14:textId="77777777" w:rsidTr="006C7E5A">
        <w:trPr>
          <w:trHeight w:val="390"/>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14:paraId="038E7013"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6</w:t>
            </w:r>
          </w:p>
        </w:tc>
        <w:tc>
          <w:tcPr>
            <w:tcW w:w="1528" w:type="pct"/>
            <w:tcBorders>
              <w:top w:val="nil"/>
              <w:left w:val="nil"/>
              <w:bottom w:val="single" w:sz="4" w:space="0" w:color="auto"/>
              <w:right w:val="single" w:sz="4" w:space="0" w:color="auto"/>
            </w:tcBorders>
            <w:shd w:val="clear" w:color="auto" w:fill="auto"/>
            <w:noWrap/>
            <w:vAlign w:val="bottom"/>
            <w:hideMark/>
          </w:tcPr>
          <w:p w14:paraId="0A6E4DB1"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trắng (Input -)</w:t>
            </w:r>
          </w:p>
        </w:tc>
        <w:tc>
          <w:tcPr>
            <w:tcW w:w="1068" w:type="pct"/>
            <w:tcBorders>
              <w:top w:val="nil"/>
              <w:left w:val="nil"/>
              <w:bottom w:val="single" w:sz="4" w:space="0" w:color="auto"/>
              <w:right w:val="single" w:sz="4" w:space="0" w:color="auto"/>
            </w:tcBorders>
            <w:shd w:val="clear" w:color="auto" w:fill="auto"/>
            <w:noWrap/>
            <w:vAlign w:val="bottom"/>
            <w:hideMark/>
          </w:tcPr>
          <w:p w14:paraId="44A72909"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x</w:t>
            </w:r>
          </w:p>
        </w:tc>
        <w:tc>
          <w:tcPr>
            <w:tcW w:w="2099" w:type="pct"/>
            <w:tcBorders>
              <w:top w:val="nil"/>
              <w:left w:val="nil"/>
              <w:bottom w:val="single" w:sz="4" w:space="0" w:color="auto"/>
              <w:right w:val="single" w:sz="4" w:space="0" w:color="auto"/>
            </w:tcBorders>
            <w:shd w:val="clear" w:color="auto" w:fill="auto"/>
            <w:noWrap/>
            <w:vAlign w:val="bottom"/>
            <w:hideMark/>
          </w:tcPr>
          <w:p w14:paraId="5BDE1EC7" w14:textId="77777777" w:rsidR="00F22A69" w:rsidRPr="005E2FA1" w:rsidRDefault="00F22A69" w:rsidP="00F22A69">
            <w:pPr>
              <w:spacing w:line="276" w:lineRule="auto"/>
              <w:jc w:val="both"/>
              <w:rPr>
                <w:rFonts w:ascii="Times New Roman" w:hAnsi="Times New Roman"/>
                <w:sz w:val="26"/>
                <w:szCs w:val="26"/>
              </w:rPr>
            </w:pPr>
            <w:r w:rsidRPr="005E2FA1">
              <w:rPr>
                <w:rFonts w:ascii="Times New Roman" w:hAnsi="Times New Roman"/>
                <w:sz w:val="26"/>
                <w:szCs w:val="26"/>
              </w:rPr>
              <w:t>Dây đen (Tín hiệu cảm biến)</w:t>
            </w:r>
          </w:p>
        </w:tc>
      </w:tr>
    </w:tbl>
    <w:p w14:paraId="72B9197F" w14:textId="77777777" w:rsidR="002D5970" w:rsidRPr="00044294" w:rsidRDefault="002D5970" w:rsidP="00F22A69">
      <w:pPr>
        <w:spacing w:line="300" w:lineRule="auto"/>
        <w:jc w:val="both"/>
        <w:rPr>
          <w:rFonts w:ascii="Times New Roman" w:hAnsi="Times New Roman"/>
          <w:sz w:val="26"/>
          <w:szCs w:val="26"/>
        </w:rPr>
      </w:pPr>
    </w:p>
    <w:sectPr w:rsidR="002D5970" w:rsidRPr="00044294" w:rsidSect="00A1058F">
      <w:footerReference w:type="even" r:id="rId13"/>
      <w:footerReference w:type="default" r:id="rId14"/>
      <w:pgSz w:w="11907" w:h="16840" w:code="9"/>
      <w:pgMar w:top="851" w:right="851" w:bottom="709" w:left="1418" w:header="567" w:footer="34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MR DUA" w:date="2018-05-03T15:54:00Z" w:initials="WU">
    <w:p w14:paraId="113CB00B" w14:textId="7578E338" w:rsidR="00BD7B09" w:rsidRDefault="00BD7B09">
      <w:pPr>
        <w:pStyle w:val="CommentText"/>
      </w:pPr>
      <w:r>
        <w:rPr>
          <w:rStyle w:val="CommentReference"/>
        </w:rPr>
        <w:annotationRef/>
      </w:r>
      <w:r>
        <w:t>Bỏ phần này</w:t>
      </w:r>
    </w:p>
  </w:comment>
  <w:comment w:id="58" w:author="Tran Quang Tu" w:date="2018-04-27T11:29:00Z" w:initials="TQT">
    <w:p w14:paraId="70E1E545" w14:textId="763CD36C" w:rsidR="00FB1E0B" w:rsidRDefault="00FB1E0B">
      <w:pPr>
        <w:pStyle w:val="CommentText"/>
      </w:pPr>
      <w:r>
        <w:rPr>
          <w:rStyle w:val="CommentReference"/>
        </w:rPr>
        <w:annotationRef/>
      </w:r>
      <w:r>
        <w:t>Nếu được anh bổ sung giúp em chi tiết để đánh giá là xong giai đoạn với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3CB00B" w15:done="0"/>
  <w15:commentEx w15:paraId="70E1E5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CB00B" w16cid:durableId="1E95B540"/>
  <w16cid:commentId w16cid:paraId="70E1E545" w16cid:durableId="1E8D88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AD46B" w14:textId="77777777" w:rsidR="00230782" w:rsidRDefault="00230782">
      <w:r>
        <w:separator/>
      </w:r>
    </w:p>
  </w:endnote>
  <w:endnote w:type="continuationSeparator" w:id="0">
    <w:p w14:paraId="326FD696" w14:textId="77777777" w:rsidR="00230782" w:rsidRDefault="0023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I-Times">
    <w:altName w:val="Times New Roman"/>
    <w:panose1 w:val="00000000000000000000"/>
    <w:charset w:val="00"/>
    <w:family w:val="auto"/>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E20E5" w14:textId="77777777" w:rsidR="0029510B" w:rsidRDefault="00EF11E6" w:rsidP="001D688C">
    <w:pPr>
      <w:pStyle w:val="Footer"/>
      <w:framePr w:wrap="around" w:vAnchor="text" w:hAnchor="margin" w:xAlign="center" w:y="1"/>
      <w:rPr>
        <w:rStyle w:val="PageNumber"/>
      </w:rPr>
    </w:pPr>
    <w:r>
      <w:rPr>
        <w:rStyle w:val="PageNumber"/>
      </w:rPr>
      <w:fldChar w:fldCharType="begin"/>
    </w:r>
    <w:r w:rsidR="0029510B">
      <w:rPr>
        <w:rStyle w:val="PageNumber"/>
      </w:rPr>
      <w:instrText xml:space="preserve">PAGE  </w:instrText>
    </w:r>
    <w:r>
      <w:rPr>
        <w:rStyle w:val="PageNumber"/>
      </w:rPr>
      <w:fldChar w:fldCharType="end"/>
    </w:r>
  </w:p>
  <w:p w14:paraId="38C0A86A" w14:textId="77777777" w:rsidR="0029510B" w:rsidRDefault="00295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DC4AB" w14:textId="45C06496" w:rsidR="0029510B" w:rsidRPr="00E16674" w:rsidRDefault="00EF11E6" w:rsidP="001D688C">
    <w:pPr>
      <w:pStyle w:val="Footer"/>
      <w:framePr w:wrap="around" w:vAnchor="text" w:hAnchor="margin" w:xAlign="center" w:y="1"/>
      <w:rPr>
        <w:rStyle w:val="PageNumber"/>
        <w:sz w:val="24"/>
        <w:szCs w:val="24"/>
      </w:rPr>
    </w:pPr>
    <w:r w:rsidRPr="00E16674">
      <w:rPr>
        <w:rStyle w:val="PageNumber"/>
        <w:sz w:val="24"/>
        <w:szCs w:val="24"/>
      </w:rPr>
      <w:fldChar w:fldCharType="begin"/>
    </w:r>
    <w:r w:rsidR="0029510B" w:rsidRPr="00E16674">
      <w:rPr>
        <w:rStyle w:val="PageNumber"/>
        <w:sz w:val="24"/>
        <w:szCs w:val="24"/>
      </w:rPr>
      <w:instrText xml:space="preserve">PAGE  </w:instrText>
    </w:r>
    <w:r w:rsidRPr="00E16674">
      <w:rPr>
        <w:rStyle w:val="PageNumber"/>
        <w:sz w:val="24"/>
        <w:szCs w:val="24"/>
      </w:rPr>
      <w:fldChar w:fldCharType="separate"/>
    </w:r>
    <w:r w:rsidR="001439B4">
      <w:rPr>
        <w:rStyle w:val="PageNumber"/>
        <w:noProof/>
        <w:sz w:val="24"/>
        <w:szCs w:val="24"/>
      </w:rPr>
      <w:t>2</w:t>
    </w:r>
    <w:r w:rsidRPr="00E16674">
      <w:rPr>
        <w:rStyle w:val="PageNumber"/>
        <w:sz w:val="24"/>
        <w:szCs w:val="24"/>
      </w:rPr>
      <w:fldChar w:fldCharType="end"/>
    </w:r>
  </w:p>
  <w:p w14:paraId="546EB514" w14:textId="77777777" w:rsidR="0029510B" w:rsidRDefault="00295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D606F" w14:textId="77777777" w:rsidR="00230782" w:rsidRDefault="00230782">
      <w:r>
        <w:separator/>
      </w:r>
    </w:p>
  </w:footnote>
  <w:footnote w:type="continuationSeparator" w:id="0">
    <w:p w14:paraId="2C114CDE" w14:textId="77777777" w:rsidR="00230782" w:rsidRDefault="00230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8CA"/>
    <w:multiLevelType w:val="hybridMultilevel"/>
    <w:tmpl w:val="F2C64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8632A"/>
    <w:multiLevelType w:val="hybridMultilevel"/>
    <w:tmpl w:val="59661E1E"/>
    <w:lvl w:ilvl="0" w:tplc="A6E2A352">
      <w:numFmt w:val="bullet"/>
      <w:lvlText w:val="-"/>
      <w:lvlJc w:val="left"/>
      <w:pPr>
        <w:tabs>
          <w:tab w:val="num" w:pos="360"/>
        </w:tabs>
        <w:ind w:left="340" w:hanging="34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9450A9"/>
    <w:multiLevelType w:val="hybridMultilevel"/>
    <w:tmpl w:val="31005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33358"/>
    <w:multiLevelType w:val="hybridMultilevel"/>
    <w:tmpl w:val="3F0C1DD2"/>
    <w:lvl w:ilvl="0" w:tplc="2AB4BEC6">
      <w:start w:val="2"/>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30F71E07"/>
    <w:multiLevelType w:val="hybridMultilevel"/>
    <w:tmpl w:val="FD8EF58E"/>
    <w:lvl w:ilvl="0" w:tplc="0254C12A">
      <w:start w:val="43"/>
      <w:numFmt w:val="bullet"/>
      <w:lvlText w:val="-"/>
      <w:lvlJc w:val="left"/>
      <w:pPr>
        <w:ind w:left="252" w:hanging="360"/>
      </w:pPr>
      <w:rPr>
        <w:rFonts w:ascii="Times New Roman" w:eastAsia="Times New Roman" w:hAnsi="Times New Roman" w:cs="Times New Roman" w:hint="default"/>
        <w:color w:val="000000"/>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5" w15:restartNumberingAfterBreak="0">
    <w:nsid w:val="452C6913"/>
    <w:multiLevelType w:val="multilevel"/>
    <w:tmpl w:val="A51A89E2"/>
    <w:lvl w:ilvl="0">
      <w:start w:val="5"/>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45AF13CD"/>
    <w:multiLevelType w:val="hybridMultilevel"/>
    <w:tmpl w:val="A732C71E"/>
    <w:lvl w:ilvl="0" w:tplc="E80487C8">
      <w:start w:val="4"/>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A2E68"/>
    <w:multiLevelType w:val="hybridMultilevel"/>
    <w:tmpl w:val="439C0F82"/>
    <w:lvl w:ilvl="0" w:tplc="3D902332">
      <w:start w:val="1"/>
      <w:numFmt w:val="decimal"/>
      <w:lvlText w:val="12.%1."/>
      <w:lvlJc w:val="left"/>
      <w:pPr>
        <w:tabs>
          <w:tab w:val="num" w:pos="1021"/>
        </w:tabs>
        <w:ind w:left="1021" w:hanging="624"/>
      </w:pPr>
      <w:rPr>
        <w:rFonts w:ascii="Times New Roman" w:hAnsi="Times New Roman" w:cs="Times New Roman" w:hint="default"/>
        <w:b w:val="0"/>
        <w:i w:val="0"/>
        <w:sz w:val="26"/>
        <w:szCs w:val="26"/>
      </w:rPr>
    </w:lvl>
    <w:lvl w:ilvl="1" w:tplc="A808BC26">
      <w:start w:val="1"/>
      <w:numFmt w:val="lowerLetter"/>
      <w:lvlText w:val="%2)"/>
      <w:lvlJc w:val="left"/>
      <w:pPr>
        <w:tabs>
          <w:tab w:val="num" w:pos="1477"/>
        </w:tabs>
        <w:ind w:left="1477" w:hanging="397"/>
      </w:pPr>
      <w:rPr>
        <w:b w:val="0"/>
        <w:i w:val="0"/>
        <w:sz w:val="26"/>
        <w:szCs w:val="26"/>
      </w:rPr>
    </w:lvl>
    <w:lvl w:ilvl="2" w:tplc="FF1808C8">
      <w:start w:val="1"/>
      <w:numFmt w:val="decimal"/>
      <w:lvlText w:val="%3."/>
      <w:lvlJc w:val="left"/>
      <w:pPr>
        <w:ind w:left="397" w:hanging="397"/>
      </w:pPr>
      <w:rPr>
        <w:b w:val="0"/>
        <w:i w:val="0"/>
        <w:sz w:val="26"/>
        <w:szCs w:val="26"/>
      </w:rPr>
    </w:lvl>
    <w:lvl w:ilvl="3" w:tplc="90DE2E78">
      <w:start w:val="1"/>
      <w:numFmt w:val="lowerLetter"/>
      <w:lvlText w:val="%4)"/>
      <w:lvlJc w:val="left"/>
      <w:pPr>
        <w:tabs>
          <w:tab w:val="num" w:pos="794"/>
        </w:tabs>
        <w:ind w:left="794" w:hanging="397"/>
      </w:pPr>
      <w:rPr>
        <w:b w:val="0"/>
        <w:i w:val="0"/>
        <w:sz w:val="26"/>
        <w:szCs w:val="26"/>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9D35C9F"/>
    <w:multiLevelType w:val="hybridMultilevel"/>
    <w:tmpl w:val="3D58BD52"/>
    <w:lvl w:ilvl="0" w:tplc="B4F478CA">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2438EE"/>
    <w:multiLevelType w:val="hybridMultilevel"/>
    <w:tmpl w:val="82C41228"/>
    <w:lvl w:ilvl="0" w:tplc="626EA8E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2"/>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R DUA">
    <w15:presenceInfo w15:providerId="None" w15:userId="MR DUA"/>
  </w15:person>
  <w15:person w15:author="Ngoc Son Nguyen">
    <w15:presenceInfo w15:providerId="Windows Live" w15:userId="856c24de10963495"/>
  </w15:person>
  <w15:person w15:author="Duc Nguyen">
    <w15:presenceInfo w15:providerId="Windows Live" w15:userId="fcb81e286e954996"/>
  </w15:person>
  <w15:person w15:author="Tran Quang Tu">
    <w15:presenceInfo w15:providerId="Windows Live" w15:userId="54f8b2645db64a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DC"/>
    <w:rsid w:val="000007D4"/>
    <w:rsid w:val="00001564"/>
    <w:rsid w:val="00002B79"/>
    <w:rsid w:val="00003BFC"/>
    <w:rsid w:val="00007E3F"/>
    <w:rsid w:val="00007FAC"/>
    <w:rsid w:val="000110CA"/>
    <w:rsid w:val="000115E9"/>
    <w:rsid w:val="00012588"/>
    <w:rsid w:val="00012A0C"/>
    <w:rsid w:val="00014CA5"/>
    <w:rsid w:val="00014F9A"/>
    <w:rsid w:val="00015D1B"/>
    <w:rsid w:val="00021C61"/>
    <w:rsid w:val="00025237"/>
    <w:rsid w:val="000252A1"/>
    <w:rsid w:val="00030BEF"/>
    <w:rsid w:val="00031524"/>
    <w:rsid w:val="00032ED8"/>
    <w:rsid w:val="00033644"/>
    <w:rsid w:val="00034959"/>
    <w:rsid w:val="00034BCA"/>
    <w:rsid w:val="00036E9D"/>
    <w:rsid w:val="000379E3"/>
    <w:rsid w:val="000431B2"/>
    <w:rsid w:val="00044294"/>
    <w:rsid w:val="0004443F"/>
    <w:rsid w:val="00046781"/>
    <w:rsid w:val="00046C62"/>
    <w:rsid w:val="00050785"/>
    <w:rsid w:val="000509BE"/>
    <w:rsid w:val="0005107B"/>
    <w:rsid w:val="00052453"/>
    <w:rsid w:val="00057584"/>
    <w:rsid w:val="00060B64"/>
    <w:rsid w:val="00060E3C"/>
    <w:rsid w:val="00061522"/>
    <w:rsid w:val="00061FEB"/>
    <w:rsid w:val="00064175"/>
    <w:rsid w:val="0006649A"/>
    <w:rsid w:val="000705B0"/>
    <w:rsid w:val="00070600"/>
    <w:rsid w:val="00071DD0"/>
    <w:rsid w:val="00072456"/>
    <w:rsid w:val="000725AA"/>
    <w:rsid w:val="00072625"/>
    <w:rsid w:val="000733A7"/>
    <w:rsid w:val="00073F23"/>
    <w:rsid w:val="00074499"/>
    <w:rsid w:val="00075038"/>
    <w:rsid w:val="000861D8"/>
    <w:rsid w:val="00091952"/>
    <w:rsid w:val="000924CA"/>
    <w:rsid w:val="00093BF2"/>
    <w:rsid w:val="00094209"/>
    <w:rsid w:val="000972DD"/>
    <w:rsid w:val="000A1511"/>
    <w:rsid w:val="000A28B8"/>
    <w:rsid w:val="000A2ACC"/>
    <w:rsid w:val="000A7D50"/>
    <w:rsid w:val="000B0311"/>
    <w:rsid w:val="000B0877"/>
    <w:rsid w:val="000B21EA"/>
    <w:rsid w:val="000B33E6"/>
    <w:rsid w:val="000B3BD6"/>
    <w:rsid w:val="000B47AE"/>
    <w:rsid w:val="000B733F"/>
    <w:rsid w:val="000B7506"/>
    <w:rsid w:val="000C0152"/>
    <w:rsid w:val="000C0E01"/>
    <w:rsid w:val="000C3FDF"/>
    <w:rsid w:val="000C43F1"/>
    <w:rsid w:val="000C5061"/>
    <w:rsid w:val="000C7E93"/>
    <w:rsid w:val="000D03F8"/>
    <w:rsid w:val="000D0EEE"/>
    <w:rsid w:val="000D1213"/>
    <w:rsid w:val="000D4B2C"/>
    <w:rsid w:val="000D5D17"/>
    <w:rsid w:val="000D6B09"/>
    <w:rsid w:val="000D73A4"/>
    <w:rsid w:val="000D7EDE"/>
    <w:rsid w:val="000E02BA"/>
    <w:rsid w:val="000E1165"/>
    <w:rsid w:val="000E182B"/>
    <w:rsid w:val="000E414A"/>
    <w:rsid w:val="000E5190"/>
    <w:rsid w:val="000F049F"/>
    <w:rsid w:val="000F4A17"/>
    <w:rsid w:val="000F52A6"/>
    <w:rsid w:val="000F597D"/>
    <w:rsid w:val="000F6D18"/>
    <w:rsid w:val="000F76B4"/>
    <w:rsid w:val="00100112"/>
    <w:rsid w:val="00101DD1"/>
    <w:rsid w:val="00101FEC"/>
    <w:rsid w:val="00102D01"/>
    <w:rsid w:val="0010322A"/>
    <w:rsid w:val="00103E2C"/>
    <w:rsid w:val="0010524C"/>
    <w:rsid w:val="001056D0"/>
    <w:rsid w:val="00106B7C"/>
    <w:rsid w:val="0010756F"/>
    <w:rsid w:val="00111BF8"/>
    <w:rsid w:val="00114D91"/>
    <w:rsid w:val="001155F1"/>
    <w:rsid w:val="00117AAA"/>
    <w:rsid w:val="00122696"/>
    <w:rsid w:val="00123389"/>
    <w:rsid w:val="00123C4C"/>
    <w:rsid w:val="001255A4"/>
    <w:rsid w:val="001263B1"/>
    <w:rsid w:val="00126726"/>
    <w:rsid w:val="00126879"/>
    <w:rsid w:val="00126B18"/>
    <w:rsid w:val="001272BB"/>
    <w:rsid w:val="001278D7"/>
    <w:rsid w:val="00131167"/>
    <w:rsid w:val="0013533B"/>
    <w:rsid w:val="001358BA"/>
    <w:rsid w:val="0013598D"/>
    <w:rsid w:val="00137F80"/>
    <w:rsid w:val="00140153"/>
    <w:rsid w:val="00140DB8"/>
    <w:rsid w:val="00142E29"/>
    <w:rsid w:val="0014398F"/>
    <w:rsid w:val="001439B4"/>
    <w:rsid w:val="00143AAD"/>
    <w:rsid w:val="001450B0"/>
    <w:rsid w:val="00146147"/>
    <w:rsid w:val="00146F90"/>
    <w:rsid w:val="00147767"/>
    <w:rsid w:val="00147CCE"/>
    <w:rsid w:val="001505C4"/>
    <w:rsid w:val="00153E92"/>
    <w:rsid w:val="001605F3"/>
    <w:rsid w:val="00165D5C"/>
    <w:rsid w:val="0016694D"/>
    <w:rsid w:val="00166E55"/>
    <w:rsid w:val="00172119"/>
    <w:rsid w:val="00173188"/>
    <w:rsid w:val="00177AA1"/>
    <w:rsid w:val="00181046"/>
    <w:rsid w:val="00182F95"/>
    <w:rsid w:val="00184717"/>
    <w:rsid w:val="00185BC3"/>
    <w:rsid w:val="001866D3"/>
    <w:rsid w:val="00187BD2"/>
    <w:rsid w:val="0019006B"/>
    <w:rsid w:val="00190D60"/>
    <w:rsid w:val="001915F5"/>
    <w:rsid w:val="001923D1"/>
    <w:rsid w:val="0019496C"/>
    <w:rsid w:val="001A1BEF"/>
    <w:rsid w:val="001A279A"/>
    <w:rsid w:val="001A358C"/>
    <w:rsid w:val="001A3CA1"/>
    <w:rsid w:val="001A3EE4"/>
    <w:rsid w:val="001A439F"/>
    <w:rsid w:val="001A55E9"/>
    <w:rsid w:val="001A6060"/>
    <w:rsid w:val="001A687B"/>
    <w:rsid w:val="001A79EA"/>
    <w:rsid w:val="001B1B3B"/>
    <w:rsid w:val="001B267E"/>
    <w:rsid w:val="001B2E28"/>
    <w:rsid w:val="001B6420"/>
    <w:rsid w:val="001B662B"/>
    <w:rsid w:val="001B7186"/>
    <w:rsid w:val="001C2666"/>
    <w:rsid w:val="001C28A3"/>
    <w:rsid w:val="001C3755"/>
    <w:rsid w:val="001C3E9E"/>
    <w:rsid w:val="001C5D64"/>
    <w:rsid w:val="001C691E"/>
    <w:rsid w:val="001D1976"/>
    <w:rsid w:val="001D2206"/>
    <w:rsid w:val="001D304E"/>
    <w:rsid w:val="001D4942"/>
    <w:rsid w:val="001D49B1"/>
    <w:rsid w:val="001D54B9"/>
    <w:rsid w:val="001D6238"/>
    <w:rsid w:val="001D688C"/>
    <w:rsid w:val="001D6CB3"/>
    <w:rsid w:val="001D7DA0"/>
    <w:rsid w:val="001E3335"/>
    <w:rsid w:val="001E362D"/>
    <w:rsid w:val="001E444A"/>
    <w:rsid w:val="001E5746"/>
    <w:rsid w:val="001E5CB2"/>
    <w:rsid w:val="001F0748"/>
    <w:rsid w:val="001F07CF"/>
    <w:rsid w:val="001F1BF4"/>
    <w:rsid w:val="001F2431"/>
    <w:rsid w:val="002010FD"/>
    <w:rsid w:val="002027EF"/>
    <w:rsid w:val="0020283A"/>
    <w:rsid w:val="00205419"/>
    <w:rsid w:val="00205B55"/>
    <w:rsid w:val="00205EA6"/>
    <w:rsid w:val="00206B29"/>
    <w:rsid w:val="00207A15"/>
    <w:rsid w:val="002113CC"/>
    <w:rsid w:val="00211ACF"/>
    <w:rsid w:val="002133C0"/>
    <w:rsid w:val="00213A48"/>
    <w:rsid w:val="00221178"/>
    <w:rsid w:val="002243FD"/>
    <w:rsid w:val="00224415"/>
    <w:rsid w:val="002246C5"/>
    <w:rsid w:val="00225459"/>
    <w:rsid w:val="00230782"/>
    <w:rsid w:val="00230A4A"/>
    <w:rsid w:val="00233B56"/>
    <w:rsid w:val="002353FA"/>
    <w:rsid w:val="00237377"/>
    <w:rsid w:val="002406CB"/>
    <w:rsid w:val="00240D3A"/>
    <w:rsid w:val="0024265A"/>
    <w:rsid w:val="002429BE"/>
    <w:rsid w:val="0024318F"/>
    <w:rsid w:val="00243803"/>
    <w:rsid w:val="0024386C"/>
    <w:rsid w:val="00245A2B"/>
    <w:rsid w:val="00247E42"/>
    <w:rsid w:val="002508EF"/>
    <w:rsid w:val="00250F01"/>
    <w:rsid w:val="00251B7D"/>
    <w:rsid w:val="00251BAC"/>
    <w:rsid w:val="00255B18"/>
    <w:rsid w:val="002631BA"/>
    <w:rsid w:val="00263FCC"/>
    <w:rsid w:val="00265C59"/>
    <w:rsid w:val="002677AE"/>
    <w:rsid w:val="00271340"/>
    <w:rsid w:val="00272645"/>
    <w:rsid w:val="0027304C"/>
    <w:rsid w:val="0027456D"/>
    <w:rsid w:val="00274D48"/>
    <w:rsid w:val="00274FE3"/>
    <w:rsid w:val="00275CDE"/>
    <w:rsid w:val="00276A31"/>
    <w:rsid w:val="0028580F"/>
    <w:rsid w:val="002909D1"/>
    <w:rsid w:val="0029124C"/>
    <w:rsid w:val="00291808"/>
    <w:rsid w:val="00291F0D"/>
    <w:rsid w:val="00292B8F"/>
    <w:rsid w:val="002934C9"/>
    <w:rsid w:val="0029510B"/>
    <w:rsid w:val="002973B7"/>
    <w:rsid w:val="002A0E86"/>
    <w:rsid w:val="002A22E5"/>
    <w:rsid w:val="002A2947"/>
    <w:rsid w:val="002A36EF"/>
    <w:rsid w:val="002A5F44"/>
    <w:rsid w:val="002A6E09"/>
    <w:rsid w:val="002A76DD"/>
    <w:rsid w:val="002A7790"/>
    <w:rsid w:val="002B09A2"/>
    <w:rsid w:val="002B13DC"/>
    <w:rsid w:val="002B342D"/>
    <w:rsid w:val="002B35F8"/>
    <w:rsid w:val="002B386D"/>
    <w:rsid w:val="002B3BCE"/>
    <w:rsid w:val="002B41D1"/>
    <w:rsid w:val="002B4836"/>
    <w:rsid w:val="002B4C50"/>
    <w:rsid w:val="002B509C"/>
    <w:rsid w:val="002B5212"/>
    <w:rsid w:val="002B7B0F"/>
    <w:rsid w:val="002C0DAE"/>
    <w:rsid w:val="002C3D4C"/>
    <w:rsid w:val="002C3E43"/>
    <w:rsid w:val="002C40B7"/>
    <w:rsid w:val="002C545D"/>
    <w:rsid w:val="002C77F7"/>
    <w:rsid w:val="002D1996"/>
    <w:rsid w:val="002D4205"/>
    <w:rsid w:val="002D5970"/>
    <w:rsid w:val="002D7DDC"/>
    <w:rsid w:val="002E0A17"/>
    <w:rsid w:val="002E1451"/>
    <w:rsid w:val="002E1D3B"/>
    <w:rsid w:val="002E1DAF"/>
    <w:rsid w:val="002E4EF1"/>
    <w:rsid w:val="002F52AE"/>
    <w:rsid w:val="002F5843"/>
    <w:rsid w:val="002F58C9"/>
    <w:rsid w:val="002F5B42"/>
    <w:rsid w:val="00302110"/>
    <w:rsid w:val="00302828"/>
    <w:rsid w:val="0030597E"/>
    <w:rsid w:val="00306C0A"/>
    <w:rsid w:val="00306CA4"/>
    <w:rsid w:val="00306DCF"/>
    <w:rsid w:val="00307CE1"/>
    <w:rsid w:val="00310003"/>
    <w:rsid w:val="00314068"/>
    <w:rsid w:val="00315E02"/>
    <w:rsid w:val="00316371"/>
    <w:rsid w:val="00316C65"/>
    <w:rsid w:val="0032047D"/>
    <w:rsid w:val="00320A5F"/>
    <w:rsid w:val="003218F3"/>
    <w:rsid w:val="00321E14"/>
    <w:rsid w:val="00322825"/>
    <w:rsid w:val="00324060"/>
    <w:rsid w:val="00324B2D"/>
    <w:rsid w:val="003257E7"/>
    <w:rsid w:val="00327646"/>
    <w:rsid w:val="00327FA5"/>
    <w:rsid w:val="00330825"/>
    <w:rsid w:val="00330BDC"/>
    <w:rsid w:val="00334603"/>
    <w:rsid w:val="00342EB4"/>
    <w:rsid w:val="003443D8"/>
    <w:rsid w:val="00351664"/>
    <w:rsid w:val="00352709"/>
    <w:rsid w:val="003527F9"/>
    <w:rsid w:val="00353816"/>
    <w:rsid w:val="003541AB"/>
    <w:rsid w:val="003561DD"/>
    <w:rsid w:val="003566E5"/>
    <w:rsid w:val="00356B88"/>
    <w:rsid w:val="003629FA"/>
    <w:rsid w:val="0036561E"/>
    <w:rsid w:val="00366EB0"/>
    <w:rsid w:val="00367726"/>
    <w:rsid w:val="003711AC"/>
    <w:rsid w:val="00371777"/>
    <w:rsid w:val="00372BD7"/>
    <w:rsid w:val="0037471A"/>
    <w:rsid w:val="00374886"/>
    <w:rsid w:val="00376824"/>
    <w:rsid w:val="00376CCC"/>
    <w:rsid w:val="00383EF9"/>
    <w:rsid w:val="0038517D"/>
    <w:rsid w:val="00391145"/>
    <w:rsid w:val="00391BD5"/>
    <w:rsid w:val="003937E1"/>
    <w:rsid w:val="00393F71"/>
    <w:rsid w:val="00394A46"/>
    <w:rsid w:val="00397030"/>
    <w:rsid w:val="003A17E1"/>
    <w:rsid w:val="003A2010"/>
    <w:rsid w:val="003A3F6E"/>
    <w:rsid w:val="003A6ABD"/>
    <w:rsid w:val="003A6CA2"/>
    <w:rsid w:val="003A70E6"/>
    <w:rsid w:val="003B075A"/>
    <w:rsid w:val="003B166D"/>
    <w:rsid w:val="003B3E49"/>
    <w:rsid w:val="003B5833"/>
    <w:rsid w:val="003B66BA"/>
    <w:rsid w:val="003B66CF"/>
    <w:rsid w:val="003B75FE"/>
    <w:rsid w:val="003C21F7"/>
    <w:rsid w:val="003C30F0"/>
    <w:rsid w:val="003C3513"/>
    <w:rsid w:val="003C46A8"/>
    <w:rsid w:val="003C4A7B"/>
    <w:rsid w:val="003C5880"/>
    <w:rsid w:val="003C6C48"/>
    <w:rsid w:val="003D0F7B"/>
    <w:rsid w:val="003D1EBC"/>
    <w:rsid w:val="003D21EB"/>
    <w:rsid w:val="003D3484"/>
    <w:rsid w:val="003D4D82"/>
    <w:rsid w:val="003D4F61"/>
    <w:rsid w:val="003D7530"/>
    <w:rsid w:val="003E0ABC"/>
    <w:rsid w:val="003E13EC"/>
    <w:rsid w:val="003E235B"/>
    <w:rsid w:val="003E28A9"/>
    <w:rsid w:val="003E3C80"/>
    <w:rsid w:val="003E45C7"/>
    <w:rsid w:val="003E4CE1"/>
    <w:rsid w:val="003E57FE"/>
    <w:rsid w:val="003E65DF"/>
    <w:rsid w:val="003E6BF0"/>
    <w:rsid w:val="003E6D70"/>
    <w:rsid w:val="003F249E"/>
    <w:rsid w:val="003F4DE4"/>
    <w:rsid w:val="003F4F11"/>
    <w:rsid w:val="003F6A43"/>
    <w:rsid w:val="003F7B1A"/>
    <w:rsid w:val="004006C7"/>
    <w:rsid w:val="0040319C"/>
    <w:rsid w:val="0040484C"/>
    <w:rsid w:val="00404C83"/>
    <w:rsid w:val="00405795"/>
    <w:rsid w:val="00406834"/>
    <w:rsid w:val="004119B0"/>
    <w:rsid w:val="00414385"/>
    <w:rsid w:val="004153D4"/>
    <w:rsid w:val="00417C9A"/>
    <w:rsid w:val="00420FC4"/>
    <w:rsid w:val="004221B7"/>
    <w:rsid w:val="00423047"/>
    <w:rsid w:val="00424DA6"/>
    <w:rsid w:val="00425080"/>
    <w:rsid w:val="004257AC"/>
    <w:rsid w:val="00426086"/>
    <w:rsid w:val="00430DDB"/>
    <w:rsid w:val="00432C6F"/>
    <w:rsid w:val="00433D1D"/>
    <w:rsid w:val="00433F4E"/>
    <w:rsid w:val="00435B6F"/>
    <w:rsid w:val="0044266D"/>
    <w:rsid w:val="00442E85"/>
    <w:rsid w:val="00445324"/>
    <w:rsid w:val="00445818"/>
    <w:rsid w:val="0044624C"/>
    <w:rsid w:val="00446E61"/>
    <w:rsid w:val="004513D1"/>
    <w:rsid w:val="00456EE4"/>
    <w:rsid w:val="004573C9"/>
    <w:rsid w:val="00460368"/>
    <w:rsid w:val="004656D3"/>
    <w:rsid w:val="00465826"/>
    <w:rsid w:val="00465EA8"/>
    <w:rsid w:val="0047002F"/>
    <w:rsid w:val="00472484"/>
    <w:rsid w:val="004747A2"/>
    <w:rsid w:val="00474944"/>
    <w:rsid w:val="004752E4"/>
    <w:rsid w:val="00481F35"/>
    <w:rsid w:val="00482030"/>
    <w:rsid w:val="004832F3"/>
    <w:rsid w:val="0048487E"/>
    <w:rsid w:val="00485223"/>
    <w:rsid w:val="00487D02"/>
    <w:rsid w:val="004900D2"/>
    <w:rsid w:val="00490BDD"/>
    <w:rsid w:val="00492111"/>
    <w:rsid w:val="004942BB"/>
    <w:rsid w:val="00494A3A"/>
    <w:rsid w:val="00495CB2"/>
    <w:rsid w:val="00496D02"/>
    <w:rsid w:val="00497940"/>
    <w:rsid w:val="004A2170"/>
    <w:rsid w:val="004A4EE3"/>
    <w:rsid w:val="004A6C7F"/>
    <w:rsid w:val="004B153A"/>
    <w:rsid w:val="004B2517"/>
    <w:rsid w:val="004B6DD5"/>
    <w:rsid w:val="004C7325"/>
    <w:rsid w:val="004D26AB"/>
    <w:rsid w:val="004D2ABC"/>
    <w:rsid w:val="004D36E4"/>
    <w:rsid w:val="004D3BD1"/>
    <w:rsid w:val="004D480A"/>
    <w:rsid w:val="004D578B"/>
    <w:rsid w:val="004D7FF2"/>
    <w:rsid w:val="004E08F2"/>
    <w:rsid w:val="004E17CF"/>
    <w:rsid w:val="004E247E"/>
    <w:rsid w:val="004E28DC"/>
    <w:rsid w:val="004E3DA0"/>
    <w:rsid w:val="004E6B44"/>
    <w:rsid w:val="004E7377"/>
    <w:rsid w:val="004F0875"/>
    <w:rsid w:val="004F3795"/>
    <w:rsid w:val="004F4B26"/>
    <w:rsid w:val="004F60AA"/>
    <w:rsid w:val="004F6481"/>
    <w:rsid w:val="004F695C"/>
    <w:rsid w:val="004F7404"/>
    <w:rsid w:val="005019B4"/>
    <w:rsid w:val="005025AB"/>
    <w:rsid w:val="005079BF"/>
    <w:rsid w:val="00507B5B"/>
    <w:rsid w:val="00507F70"/>
    <w:rsid w:val="005114E1"/>
    <w:rsid w:val="0051384E"/>
    <w:rsid w:val="00513FE8"/>
    <w:rsid w:val="00515E14"/>
    <w:rsid w:val="0051660D"/>
    <w:rsid w:val="005173A5"/>
    <w:rsid w:val="00521841"/>
    <w:rsid w:val="00521B0B"/>
    <w:rsid w:val="00523926"/>
    <w:rsid w:val="0052672A"/>
    <w:rsid w:val="00526F1C"/>
    <w:rsid w:val="00531B84"/>
    <w:rsid w:val="00532C71"/>
    <w:rsid w:val="005343B4"/>
    <w:rsid w:val="00537FB9"/>
    <w:rsid w:val="00543AEE"/>
    <w:rsid w:val="00544112"/>
    <w:rsid w:val="00544DB6"/>
    <w:rsid w:val="005472EF"/>
    <w:rsid w:val="0054789E"/>
    <w:rsid w:val="00550B76"/>
    <w:rsid w:val="005515EC"/>
    <w:rsid w:val="005544F5"/>
    <w:rsid w:val="005555F3"/>
    <w:rsid w:val="005575BF"/>
    <w:rsid w:val="00562434"/>
    <w:rsid w:val="00564237"/>
    <w:rsid w:val="005653D7"/>
    <w:rsid w:val="00565F42"/>
    <w:rsid w:val="00566CB6"/>
    <w:rsid w:val="005727EF"/>
    <w:rsid w:val="00572EAA"/>
    <w:rsid w:val="0057404F"/>
    <w:rsid w:val="005756A5"/>
    <w:rsid w:val="00577BA6"/>
    <w:rsid w:val="005800F8"/>
    <w:rsid w:val="00580677"/>
    <w:rsid w:val="00581373"/>
    <w:rsid w:val="005823EB"/>
    <w:rsid w:val="0058611B"/>
    <w:rsid w:val="0058739B"/>
    <w:rsid w:val="005905BB"/>
    <w:rsid w:val="00590CBB"/>
    <w:rsid w:val="0059293E"/>
    <w:rsid w:val="00592FF9"/>
    <w:rsid w:val="00593C31"/>
    <w:rsid w:val="00594030"/>
    <w:rsid w:val="00594634"/>
    <w:rsid w:val="00595432"/>
    <w:rsid w:val="00596175"/>
    <w:rsid w:val="005964C0"/>
    <w:rsid w:val="005967DA"/>
    <w:rsid w:val="005A0515"/>
    <w:rsid w:val="005A1190"/>
    <w:rsid w:val="005A4618"/>
    <w:rsid w:val="005A46F6"/>
    <w:rsid w:val="005A5E6C"/>
    <w:rsid w:val="005A700E"/>
    <w:rsid w:val="005A715B"/>
    <w:rsid w:val="005A799B"/>
    <w:rsid w:val="005B0A82"/>
    <w:rsid w:val="005B2173"/>
    <w:rsid w:val="005B442C"/>
    <w:rsid w:val="005B663D"/>
    <w:rsid w:val="005B7AA8"/>
    <w:rsid w:val="005C02BA"/>
    <w:rsid w:val="005C2C9C"/>
    <w:rsid w:val="005C2EFD"/>
    <w:rsid w:val="005C5424"/>
    <w:rsid w:val="005C6CC6"/>
    <w:rsid w:val="005C783C"/>
    <w:rsid w:val="005D0BAE"/>
    <w:rsid w:val="005D0CFD"/>
    <w:rsid w:val="005D226D"/>
    <w:rsid w:val="005D2501"/>
    <w:rsid w:val="005D3052"/>
    <w:rsid w:val="005D3EFC"/>
    <w:rsid w:val="005D4119"/>
    <w:rsid w:val="005D4433"/>
    <w:rsid w:val="005D50A3"/>
    <w:rsid w:val="005D5159"/>
    <w:rsid w:val="005D5630"/>
    <w:rsid w:val="005D7C53"/>
    <w:rsid w:val="005D7CCF"/>
    <w:rsid w:val="005E0F2F"/>
    <w:rsid w:val="005E3D15"/>
    <w:rsid w:val="005E3E4F"/>
    <w:rsid w:val="005E3EF0"/>
    <w:rsid w:val="005E5FB7"/>
    <w:rsid w:val="005F0397"/>
    <w:rsid w:val="005F1C4F"/>
    <w:rsid w:val="005F2F8C"/>
    <w:rsid w:val="005F2F96"/>
    <w:rsid w:val="005F6658"/>
    <w:rsid w:val="00600B4F"/>
    <w:rsid w:val="006045F8"/>
    <w:rsid w:val="0060496C"/>
    <w:rsid w:val="00606E12"/>
    <w:rsid w:val="00607F99"/>
    <w:rsid w:val="00611532"/>
    <w:rsid w:val="006133E4"/>
    <w:rsid w:val="00613E75"/>
    <w:rsid w:val="00614120"/>
    <w:rsid w:val="00615E99"/>
    <w:rsid w:val="0061797E"/>
    <w:rsid w:val="00622EDD"/>
    <w:rsid w:val="0062455A"/>
    <w:rsid w:val="006260C4"/>
    <w:rsid w:val="00631EF2"/>
    <w:rsid w:val="00633CF2"/>
    <w:rsid w:val="006344B4"/>
    <w:rsid w:val="00635307"/>
    <w:rsid w:val="00635506"/>
    <w:rsid w:val="00635E3F"/>
    <w:rsid w:val="0063748B"/>
    <w:rsid w:val="00640862"/>
    <w:rsid w:val="006411CA"/>
    <w:rsid w:val="006438BA"/>
    <w:rsid w:val="00644E37"/>
    <w:rsid w:val="0064605C"/>
    <w:rsid w:val="00646BF1"/>
    <w:rsid w:val="00647FD0"/>
    <w:rsid w:val="00650166"/>
    <w:rsid w:val="0065038C"/>
    <w:rsid w:val="00652D39"/>
    <w:rsid w:val="006537EB"/>
    <w:rsid w:val="00654F76"/>
    <w:rsid w:val="006575FA"/>
    <w:rsid w:val="00660241"/>
    <w:rsid w:val="00660250"/>
    <w:rsid w:val="00661103"/>
    <w:rsid w:val="00661208"/>
    <w:rsid w:val="00661EFF"/>
    <w:rsid w:val="00662311"/>
    <w:rsid w:val="006630A6"/>
    <w:rsid w:val="00664AF9"/>
    <w:rsid w:val="00666213"/>
    <w:rsid w:val="006679F3"/>
    <w:rsid w:val="00670E60"/>
    <w:rsid w:val="00672D00"/>
    <w:rsid w:val="00676034"/>
    <w:rsid w:val="00677506"/>
    <w:rsid w:val="00680127"/>
    <w:rsid w:val="006802D8"/>
    <w:rsid w:val="00680853"/>
    <w:rsid w:val="006810A0"/>
    <w:rsid w:val="006824B2"/>
    <w:rsid w:val="00683101"/>
    <w:rsid w:val="0068790E"/>
    <w:rsid w:val="00687DB0"/>
    <w:rsid w:val="006924FE"/>
    <w:rsid w:val="00692E19"/>
    <w:rsid w:val="00693B99"/>
    <w:rsid w:val="0069475E"/>
    <w:rsid w:val="00697EDA"/>
    <w:rsid w:val="006A071A"/>
    <w:rsid w:val="006A2AE8"/>
    <w:rsid w:val="006A330C"/>
    <w:rsid w:val="006A4CF1"/>
    <w:rsid w:val="006A7AC1"/>
    <w:rsid w:val="006B07B3"/>
    <w:rsid w:val="006B1507"/>
    <w:rsid w:val="006B1E3D"/>
    <w:rsid w:val="006B2186"/>
    <w:rsid w:val="006B247C"/>
    <w:rsid w:val="006B2610"/>
    <w:rsid w:val="006B4C3F"/>
    <w:rsid w:val="006C5EBA"/>
    <w:rsid w:val="006C670F"/>
    <w:rsid w:val="006C7CAC"/>
    <w:rsid w:val="006D0B00"/>
    <w:rsid w:val="006D10DF"/>
    <w:rsid w:val="006D185B"/>
    <w:rsid w:val="006D1D87"/>
    <w:rsid w:val="006D3C7B"/>
    <w:rsid w:val="006D41A9"/>
    <w:rsid w:val="006D4A76"/>
    <w:rsid w:val="006D4D40"/>
    <w:rsid w:val="006D4E9E"/>
    <w:rsid w:val="006D4EE2"/>
    <w:rsid w:val="006D5753"/>
    <w:rsid w:val="006E11CB"/>
    <w:rsid w:val="006E179C"/>
    <w:rsid w:val="006E3163"/>
    <w:rsid w:val="006E367F"/>
    <w:rsid w:val="006E4377"/>
    <w:rsid w:val="006E5250"/>
    <w:rsid w:val="006E56FE"/>
    <w:rsid w:val="006E5EB8"/>
    <w:rsid w:val="006E719A"/>
    <w:rsid w:val="006F09E7"/>
    <w:rsid w:val="006F0B9B"/>
    <w:rsid w:val="006F0E6C"/>
    <w:rsid w:val="006F15B0"/>
    <w:rsid w:val="006F21EA"/>
    <w:rsid w:val="006F24F6"/>
    <w:rsid w:val="006F3BDB"/>
    <w:rsid w:val="006F4F96"/>
    <w:rsid w:val="006F70E5"/>
    <w:rsid w:val="006F7AEC"/>
    <w:rsid w:val="006F7C63"/>
    <w:rsid w:val="006F7CF2"/>
    <w:rsid w:val="00701BE2"/>
    <w:rsid w:val="0070325A"/>
    <w:rsid w:val="00706A47"/>
    <w:rsid w:val="00710E58"/>
    <w:rsid w:val="00710F14"/>
    <w:rsid w:val="007117A6"/>
    <w:rsid w:val="00712369"/>
    <w:rsid w:val="00713D1D"/>
    <w:rsid w:val="0071549D"/>
    <w:rsid w:val="00716E85"/>
    <w:rsid w:val="00717493"/>
    <w:rsid w:val="00721C6E"/>
    <w:rsid w:val="00722737"/>
    <w:rsid w:val="00725A8C"/>
    <w:rsid w:val="00726825"/>
    <w:rsid w:val="0072692D"/>
    <w:rsid w:val="00727294"/>
    <w:rsid w:val="00733329"/>
    <w:rsid w:val="00733BF8"/>
    <w:rsid w:val="00733DF2"/>
    <w:rsid w:val="007348C2"/>
    <w:rsid w:val="00743EDD"/>
    <w:rsid w:val="00745F1A"/>
    <w:rsid w:val="00746E6D"/>
    <w:rsid w:val="0075037B"/>
    <w:rsid w:val="007529F6"/>
    <w:rsid w:val="00753156"/>
    <w:rsid w:val="00753DCD"/>
    <w:rsid w:val="00753FD2"/>
    <w:rsid w:val="00754218"/>
    <w:rsid w:val="0075558D"/>
    <w:rsid w:val="00755D7B"/>
    <w:rsid w:val="00755F30"/>
    <w:rsid w:val="00760EA2"/>
    <w:rsid w:val="00761418"/>
    <w:rsid w:val="007629BD"/>
    <w:rsid w:val="00765882"/>
    <w:rsid w:val="00766D6D"/>
    <w:rsid w:val="00771EE5"/>
    <w:rsid w:val="0077366A"/>
    <w:rsid w:val="00773F23"/>
    <w:rsid w:val="007743AE"/>
    <w:rsid w:val="0077478F"/>
    <w:rsid w:val="00775A84"/>
    <w:rsid w:val="00777625"/>
    <w:rsid w:val="0078012E"/>
    <w:rsid w:val="00784C72"/>
    <w:rsid w:val="0078601E"/>
    <w:rsid w:val="00786DCD"/>
    <w:rsid w:val="00787565"/>
    <w:rsid w:val="007905A2"/>
    <w:rsid w:val="00791812"/>
    <w:rsid w:val="007937E8"/>
    <w:rsid w:val="00794A5E"/>
    <w:rsid w:val="00794D79"/>
    <w:rsid w:val="007958DB"/>
    <w:rsid w:val="00796639"/>
    <w:rsid w:val="007A0E23"/>
    <w:rsid w:val="007A187D"/>
    <w:rsid w:val="007A18D8"/>
    <w:rsid w:val="007A2A10"/>
    <w:rsid w:val="007A57D5"/>
    <w:rsid w:val="007A6B3E"/>
    <w:rsid w:val="007A7C70"/>
    <w:rsid w:val="007B0040"/>
    <w:rsid w:val="007B072E"/>
    <w:rsid w:val="007C085B"/>
    <w:rsid w:val="007C195D"/>
    <w:rsid w:val="007C30C8"/>
    <w:rsid w:val="007C44FE"/>
    <w:rsid w:val="007C5BD1"/>
    <w:rsid w:val="007C7087"/>
    <w:rsid w:val="007D0705"/>
    <w:rsid w:val="007D18CF"/>
    <w:rsid w:val="007D2279"/>
    <w:rsid w:val="007D341A"/>
    <w:rsid w:val="007D3E05"/>
    <w:rsid w:val="007D49DE"/>
    <w:rsid w:val="007D654D"/>
    <w:rsid w:val="007E13E3"/>
    <w:rsid w:val="007E2A9D"/>
    <w:rsid w:val="007E395A"/>
    <w:rsid w:val="007E451F"/>
    <w:rsid w:val="007E470B"/>
    <w:rsid w:val="007E4E23"/>
    <w:rsid w:val="007E5A86"/>
    <w:rsid w:val="007E7DE4"/>
    <w:rsid w:val="007F00D5"/>
    <w:rsid w:val="007F0E04"/>
    <w:rsid w:val="007F1456"/>
    <w:rsid w:val="007F2C5F"/>
    <w:rsid w:val="007F33F6"/>
    <w:rsid w:val="007F4F04"/>
    <w:rsid w:val="007F6347"/>
    <w:rsid w:val="007F75DF"/>
    <w:rsid w:val="007F7686"/>
    <w:rsid w:val="008027F8"/>
    <w:rsid w:val="00804925"/>
    <w:rsid w:val="008060ED"/>
    <w:rsid w:val="00806957"/>
    <w:rsid w:val="00806C77"/>
    <w:rsid w:val="0080722A"/>
    <w:rsid w:val="008075D2"/>
    <w:rsid w:val="00810C11"/>
    <w:rsid w:val="00813C25"/>
    <w:rsid w:val="0081604F"/>
    <w:rsid w:val="00816AEA"/>
    <w:rsid w:val="008173DE"/>
    <w:rsid w:val="00817612"/>
    <w:rsid w:val="0082227C"/>
    <w:rsid w:val="00822D05"/>
    <w:rsid w:val="00823880"/>
    <w:rsid w:val="00826271"/>
    <w:rsid w:val="00832DC4"/>
    <w:rsid w:val="0083413D"/>
    <w:rsid w:val="008365CE"/>
    <w:rsid w:val="00836B3E"/>
    <w:rsid w:val="00840A62"/>
    <w:rsid w:val="00840DD2"/>
    <w:rsid w:val="00841A8F"/>
    <w:rsid w:val="00843338"/>
    <w:rsid w:val="008433F8"/>
    <w:rsid w:val="00843DA6"/>
    <w:rsid w:val="0084505C"/>
    <w:rsid w:val="008451D9"/>
    <w:rsid w:val="00845BD5"/>
    <w:rsid w:val="008465BC"/>
    <w:rsid w:val="008471E0"/>
    <w:rsid w:val="00847C97"/>
    <w:rsid w:val="00851A33"/>
    <w:rsid w:val="00852551"/>
    <w:rsid w:val="00852EE2"/>
    <w:rsid w:val="00857BF0"/>
    <w:rsid w:val="00860DC6"/>
    <w:rsid w:val="00861A66"/>
    <w:rsid w:val="00863DAB"/>
    <w:rsid w:val="008646A1"/>
    <w:rsid w:val="00867EA2"/>
    <w:rsid w:val="008703DA"/>
    <w:rsid w:val="00870513"/>
    <w:rsid w:val="0087124C"/>
    <w:rsid w:val="0087149F"/>
    <w:rsid w:val="00871F86"/>
    <w:rsid w:val="00872106"/>
    <w:rsid w:val="0087220D"/>
    <w:rsid w:val="00873560"/>
    <w:rsid w:val="0087374D"/>
    <w:rsid w:val="00873DBC"/>
    <w:rsid w:val="00873FAE"/>
    <w:rsid w:val="00874984"/>
    <w:rsid w:val="0087686A"/>
    <w:rsid w:val="0087797B"/>
    <w:rsid w:val="00880870"/>
    <w:rsid w:val="0088137D"/>
    <w:rsid w:val="008830F2"/>
    <w:rsid w:val="00885476"/>
    <w:rsid w:val="00885E47"/>
    <w:rsid w:val="00885F5E"/>
    <w:rsid w:val="008869BF"/>
    <w:rsid w:val="0088789B"/>
    <w:rsid w:val="0089038D"/>
    <w:rsid w:val="00891B13"/>
    <w:rsid w:val="00893EDA"/>
    <w:rsid w:val="00894282"/>
    <w:rsid w:val="00896CB4"/>
    <w:rsid w:val="00897C09"/>
    <w:rsid w:val="008A0367"/>
    <w:rsid w:val="008A0780"/>
    <w:rsid w:val="008A0D05"/>
    <w:rsid w:val="008A39EB"/>
    <w:rsid w:val="008A5E92"/>
    <w:rsid w:val="008A67D0"/>
    <w:rsid w:val="008A7C64"/>
    <w:rsid w:val="008B03BE"/>
    <w:rsid w:val="008B0931"/>
    <w:rsid w:val="008B27DC"/>
    <w:rsid w:val="008B2F8C"/>
    <w:rsid w:val="008B3EB0"/>
    <w:rsid w:val="008B44A4"/>
    <w:rsid w:val="008B5B7B"/>
    <w:rsid w:val="008B6E6E"/>
    <w:rsid w:val="008B73B6"/>
    <w:rsid w:val="008B74A7"/>
    <w:rsid w:val="008B751B"/>
    <w:rsid w:val="008C103B"/>
    <w:rsid w:val="008C3A42"/>
    <w:rsid w:val="008C4768"/>
    <w:rsid w:val="008D1595"/>
    <w:rsid w:val="008D1C1F"/>
    <w:rsid w:val="008D2215"/>
    <w:rsid w:val="008D228D"/>
    <w:rsid w:val="008D5DC5"/>
    <w:rsid w:val="008E08C8"/>
    <w:rsid w:val="008E0F72"/>
    <w:rsid w:val="008E227B"/>
    <w:rsid w:val="008E2FFD"/>
    <w:rsid w:val="008E3495"/>
    <w:rsid w:val="008E4DFA"/>
    <w:rsid w:val="008E7953"/>
    <w:rsid w:val="008F0954"/>
    <w:rsid w:val="008F0C44"/>
    <w:rsid w:val="008F34CA"/>
    <w:rsid w:val="008F5B5B"/>
    <w:rsid w:val="008F63F8"/>
    <w:rsid w:val="008F7128"/>
    <w:rsid w:val="008F7279"/>
    <w:rsid w:val="00900FB0"/>
    <w:rsid w:val="00904FB7"/>
    <w:rsid w:val="009066C5"/>
    <w:rsid w:val="00907BA4"/>
    <w:rsid w:val="00910B52"/>
    <w:rsid w:val="009118CD"/>
    <w:rsid w:val="00913B63"/>
    <w:rsid w:val="00915709"/>
    <w:rsid w:val="0091741D"/>
    <w:rsid w:val="00917C33"/>
    <w:rsid w:val="00920B1F"/>
    <w:rsid w:val="00921D80"/>
    <w:rsid w:val="00921DE9"/>
    <w:rsid w:val="0092347E"/>
    <w:rsid w:val="00923A70"/>
    <w:rsid w:val="00924DBC"/>
    <w:rsid w:val="00930520"/>
    <w:rsid w:val="009316FD"/>
    <w:rsid w:val="00932FFD"/>
    <w:rsid w:val="00933224"/>
    <w:rsid w:val="0093563D"/>
    <w:rsid w:val="0093612F"/>
    <w:rsid w:val="00936E4C"/>
    <w:rsid w:val="009379E9"/>
    <w:rsid w:val="00941C72"/>
    <w:rsid w:val="00942014"/>
    <w:rsid w:val="00944AFF"/>
    <w:rsid w:val="00945262"/>
    <w:rsid w:val="00947DD8"/>
    <w:rsid w:val="0095072D"/>
    <w:rsid w:val="00951389"/>
    <w:rsid w:val="0095146A"/>
    <w:rsid w:val="009537E6"/>
    <w:rsid w:val="009542C3"/>
    <w:rsid w:val="0095552B"/>
    <w:rsid w:val="0095647F"/>
    <w:rsid w:val="009606C6"/>
    <w:rsid w:val="009607F2"/>
    <w:rsid w:val="00961AD9"/>
    <w:rsid w:val="009627E7"/>
    <w:rsid w:val="00965828"/>
    <w:rsid w:val="00966AB0"/>
    <w:rsid w:val="00967979"/>
    <w:rsid w:val="009716B4"/>
    <w:rsid w:val="00972B8B"/>
    <w:rsid w:val="00973A9D"/>
    <w:rsid w:val="00976569"/>
    <w:rsid w:val="0097730E"/>
    <w:rsid w:val="00977650"/>
    <w:rsid w:val="0098112F"/>
    <w:rsid w:val="00983F89"/>
    <w:rsid w:val="00987194"/>
    <w:rsid w:val="009907AB"/>
    <w:rsid w:val="009931D9"/>
    <w:rsid w:val="00993211"/>
    <w:rsid w:val="00993603"/>
    <w:rsid w:val="00995B3B"/>
    <w:rsid w:val="009962BF"/>
    <w:rsid w:val="00997D3F"/>
    <w:rsid w:val="009A158F"/>
    <w:rsid w:val="009A4DAF"/>
    <w:rsid w:val="009A6BB7"/>
    <w:rsid w:val="009A74D1"/>
    <w:rsid w:val="009A7E3E"/>
    <w:rsid w:val="009B1CE3"/>
    <w:rsid w:val="009B295C"/>
    <w:rsid w:val="009B4D5E"/>
    <w:rsid w:val="009B722B"/>
    <w:rsid w:val="009B74D7"/>
    <w:rsid w:val="009C26A3"/>
    <w:rsid w:val="009C52AD"/>
    <w:rsid w:val="009C716E"/>
    <w:rsid w:val="009D371D"/>
    <w:rsid w:val="009D4271"/>
    <w:rsid w:val="009E1EB9"/>
    <w:rsid w:val="009E21F8"/>
    <w:rsid w:val="009E226A"/>
    <w:rsid w:val="009E526B"/>
    <w:rsid w:val="009E7478"/>
    <w:rsid w:val="009F3EE6"/>
    <w:rsid w:val="009F4AA9"/>
    <w:rsid w:val="009F6290"/>
    <w:rsid w:val="009F666F"/>
    <w:rsid w:val="009F6E0F"/>
    <w:rsid w:val="009F6E34"/>
    <w:rsid w:val="00A002E2"/>
    <w:rsid w:val="00A00C05"/>
    <w:rsid w:val="00A00F6C"/>
    <w:rsid w:val="00A01C1E"/>
    <w:rsid w:val="00A0292B"/>
    <w:rsid w:val="00A0452F"/>
    <w:rsid w:val="00A0466C"/>
    <w:rsid w:val="00A04D1B"/>
    <w:rsid w:val="00A06C55"/>
    <w:rsid w:val="00A06F8F"/>
    <w:rsid w:val="00A1058F"/>
    <w:rsid w:val="00A11C11"/>
    <w:rsid w:val="00A124D2"/>
    <w:rsid w:val="00A12C30"/>
    <w:rsid w:val="00A12D50"/>
    <w:rsid w:val="00A152A5"/>
    <w:rsid w:val="00A1560D"/>
    <w:rsid w:val="00A15C65"/>
    <w:rsid w:val="00A2048A"/>
    <w:rsid w:val="00A213B1"/>
    <w:rsid w:val="00A226DA"/>
    <w:rsid w:val="00A23ABA"/>
    <w:rsid w:val="00A23DD0"/>
    <w:rsid w:val="00A3107B"/>
    <w:rsid w:val="00A31DCE"/>
    <w:rsid w:val="00A32467"/>
    <w:rsid w:val="00A33BB7"/>
    <w:rsid w:val="00A34C76"/>
    <w:rsid w:val="00A36251"/>
    <w:rsid w:val="00A41591"/>
    <w:rsid w:val="00A43D18"/>
    <w:rsid w:val="00A44025"/>
    <w:rsid w:val="00A45284"/>
    <w:rsid w:val="00A46CDA"/>
    <w:rsid w:val="00A52291"/>
    <w:rsid w:val="00A52E27"/>
    <w:rsid w:val="00A5337F"/>
    <w:rsid w:val="00A539BB"/>
    <w:rsid w:val="00A54A45"/>
    <w:rsid w:val="00A54C4F"/>
    <w:rsid w:val="00A55EC4"/>
    <w:rsid w:val="00A56C77"/>
    <w:rsid w:val="00A57366"/>
    <w:rsid w:val="00A6029D"/>
    <w:rsid w:val="00A60653"/>
    <w:rsid w:val="00A6148E"/>
    <w:rsid w:val="00A62876"/>
    <w:rsid w:val="00A65925"/>
    <w:rsid w:val="00A66342"/>
    <w:rsid w:val="00A663C7"/>
    <w:rsid w:val="00A66A9D"/>
    <w:rsid w:val="00A6708E"/>
    <w:rsid w:val="00A6764D"/>
    <w:rsid w:val="00A7126A"/>
    <w:rsid w:val="00A74662"/>
    <w:rsid w:val="00A76CE6"/>
    <w:rsid w:val="00A76E77"/>
    <w:rsid w:val="00A776D5"/>
    <w:rsid w:val="00A802D8"/>
    <w:rsid w:val="00A80A36"/>
    <w:rsid w:val="00A822B3"/>
    <w:rsid w:val="00A832EE"/>
    <w:rsid w:val="00A84780"/>
    <w:rsid w:val="00A856F7"/>
    <w:rsid w:val="00A90E55"/>
    <w:rsid w:val="00A91B55"/>
    <w:rsid w:val="00A91EE6"/>
    <w:rsid w:val="00A9207C"/>
    <w:rsid w:val="00A92866"/>
    <w:rsid w:val="00A9383B"/>
    <w:rsid w:val="00A95033"/>
    <w:rsid w:val="00A952C1"/>
    <w:rsid w:val="00AA0922"/>
    <w:rsid w:val="00AA0D65"/>
    <w:rsid w:val="00AA1D0B"/>
    <w:rsid w:val="00AA5AC2"/>
    <w:rsid w:val="00AA6195"/>
    <w:rsid w:val="00AB0CC2"/>
    <w:rsid w:val="00AB1377"/>
    <w:rsid w:val="00AB13B1"/>
    <w:rsid w:val="00AB2A3D"/>
    <w:rsid w:val="00AB33F6"/>
    <w:rsid w:val="00AB5141"/>
    <w:rsid w:val="00AC19AF"/>
    <w:rsid w:val="00AC1A52"/>
    <w:rsid w:val="00AC1B15"/>
    <w:rsid w:val="00AC3728"/>
    <w:rsid w:val="00AC460D"/>
    <w:rsid w:val="00AC48EE"/>
    <w:rsid w:val="00AC4D0E"/>
    <w:rsid w:val="00AC6D90"/>
    <w:rsid w:val="00AD1A37"/>
    <w:rsid w:val="00AD2DF4"/>
    <w:rsid w:val="00AD4A38"/>
    <w:rsid w:val="00AD50EC"/>
    <w:rsid w:val="00AE08B4"/>
    <w:rsid w:val="00AE3E32"/>
    <w:rsid w:val="00AE3E6B"/>
    <w:rsid w:val="00AE6F3C"/>
    <w:rsid w:val="00AE757A"/>
    <w:rsid w:val="00AE75E0"/>
    <w:rsid w:val="00AF0291"/>
    <w:rsid w:val="00AF19BD"/>
    <w:rsid w:val="00AF2603"/>
    <w:rsid w:val="00AF32EB"/>
    <w:rsid w:val="00AF3ED1"/>
    <w:rsid w:val="00AF3EF9"/>
    <w:rsid w:val="00AF5280"/>
    <w:rsid w:val="00AF559A"/>
    <w:rsid w:val="00AF6100"/>
    <w:rsid w:val="00AF658F"/>
    <w:rsid w:val="00AF7588"/>
    <w:rsid w:val="00AF7E76"/>
    <w:rsid w:val="00B00597"/>
    <w:rsid w:val="00B0120C"/>
    <w:rsid w:val="00B016B7"/>
    <w:rsid w:val="00B01994"/>
    <w:rsid w:val="00B0363C"/>
    <w:rsid w:val="00B05E09"/>
    <w:rsid w:val="00B063D3"/>
    <w:rsid w:val="00B109D8"/>
    <w:rsid w:val="00B11AB1"/>
    <w:rsid w:val="00B138B4"/>
    <w:rsid w:val="00B14496"/>
    <w:rsid w:val="00B15144"/>
    <w:rsid w:val="00B16605"/>
    <w:rsid w:val="00B16F2E"/>
    <w:rsid w:val="00B17341"/>
    <w:rsid w:val="00B229CF"/>
    <w:rsid w:val="00B22E95"/>
    <w:rsid w:val="00B24B0F"/>
    <w:rsid w:val="00B258EB"/>
    <w:rsid w:val="00B25B0E"/>
    <w:rsid w:val="00B26FBE"/>
    <w:rsid w:val="00B27117"/>
    <w:rsid w:val="00B27590"/>
    <w:rsid w:val="00B275EA"/>
    <w:rsid w:val="00B33DEB"/>
    <w:rsid w:val="00B35F48"/>
    <w:rsid w:val="00B36569"/>
    <w:rsid w:val="00B378C2"/>
    <w:rsid w:val="00B37B78"/>
    <w:rsid w:val="00B40C9D"/>
    <w:rsid w:val="00B419C1"/>
    <w:rsid w:val="00B42DC1"/>
    <w:rsid w:val="00B461C5"/>
    <w:rsid w:val="00B50AEA"/>
    <w:rsid w:val="00B52596"/>
    <w:rsid w:val="00B55C73"/>
    <w:rsid w:val="00B56ACA"/>
    <w:rsid w:val="00B578BF"/>
    <w:rsid w:val="00B57BB8"/>
    <w:rsid w:val="00B60848"/>
    <w:rsid w:val="00B64201"/>
    <w:rsid w:val="00B64303"/>
    <w:rsid w:val="00B64BCE"/>
    <w:rsid w:val="00B64D87"/>
    <w:rsid w:val="00B666B7"/>
    <w:rsid w:val="00B67EC9"/>
    <w:rsid w:val="00B70143"/>
    <w:rsid w:val="00B742DA"/>
    <w:rsid w:val="00B75EDB"/>
    <w:rsid w:val="00B7626B"/>
    <w:rsid w:val="00B77B28"/>
    <w:rsid w:val="00B80A9E"/>
    <w:rsid w:val="00B83E7F"/>
    <w:rsid w:val="00B85D5D"/>
    <w:rsid w:val="00B926B3"/>
    <w:rsid w:val="00B9331C"/>
    <w:rsid w:val="00B93B2B"/>
    <w:rsid w:val="00B94454"/>
    <w:rsid w:val="00B96E67"/>
    <w:rsid w:val="00B97CB6"/>
    <w:rsid w:val="00BA133C"/>
    <w:rsid w:val="00BA14AE"/>
    <w:rsid w:val="00BA2F17"/>
    <w:rsid w:val="00BA3EEF"/>
    <w:rsid w:val="00BA49AA"/>
    <w:rsid w:val="00BA5960"/>
    <w:rsid w:val="00BA5A8B"/>
    <w:rsid w:val="00BB0BAE"/>
    <w:rsid w:val="00BB0F53"/>
    <w:rsid w:val="00BB37A7"/>
    <w:rsid w:val="00BB6876"/>
    <w:rsid w:val="00BB7ED5"/>
    <w:rsid w:val="00BC0C01"/>
    <w:rsid w:val="00BC27BA"/>
    <w:rsid w:val="00BC28DB"/>
    <w:rsid w:val="00BC2E4E"/>
    <w:rsid w:val="00BC4550"/>
    <w:rsid w:val="00BC51AF"/>
    <w:rsid w:val="00BC55EE"/>
    <w:rsid w:val="00BC6243"/>
    <w:rsid w:val="00BC6510"/>
    <w:rsid w:val="00BD0CB1"/>
    <w:rsid w:val="00BD1FE4"/>
    <w:rsid w:val="00BD42DA"/>
    <w:rsid w:val="00BD480D"/>
    <w:rsid w:val="00BD5990"/>
    <w:rsid w:val="00BD7B09"/>
    <w:rsid w:val="00BE16C3"/>
    <w:rsid w:val="00BE4DC1"/>
    <w:rsid w:val="00BE6418"/>
    <w:rsid w:val="00BE6B50"/>
    <w:rsid w:val="00BE7699"/>
    <w:rsid w:val="00BF1A35"/>
    <w:rsid w:val="00BF4B2C"/>
    <w:rsid w:val="00BF4D0D"/>
    <w:rsid w:val="00C0209D"/>
    <w:rsid w:val="00C02762"/>
    <w:rsid w:val="00C03038"/>
    <w:rsid w:val="00C04DF6"/>
    <w:rsid w:val="00C05BA5"/>
    <w:rsid w:val="00C06976"/>
    <w:rsid w:val="00C069A8"/>
    <w:rsid w:val="00C06FB7"/>
    <w:rsid w:val="00C0704E"/>
    <w:rsid w:val="00C07A38"/>
    <w:rsid w:val="00C12931"/>
    <w:rsid w:val="00C13367"/>
    <w:rsid w:val="00C1444A"/>
    <w:rsid w:val="00C14A63"/>
    <w:rsid w:val="00C15A72"/>
    <w:rsid w:val="00C16AA5"/>
    <w:rsid w:val="00C21DA9"/>
    <w:rsid w:val="00C21E1D"/>
    <w:rsid w:val="00C221A9"/>
    <w:rsid w:val="00C22CA4"/>
    <w:rsid w:val="00C231D2"/>
    <w:rsid w:val="00C2397A"/>
    <w:rsid w:val="00C23B7A"/>
    <w:rsid w:val="00C2543F"/>
    <w:rsid w:val="00C25BF6"/>
    <w:rsid w:val="00C26AF1"/>
    <w:rsid w:val="00C30356"/>
    <w:rsid w:val="00C305B0"/>
    <w:rsid w:val="00C345F8"/>
    <w:rsid w:val="00C35095"/>
    <w:rsid w:val="00C35B41"/>
    <w:rsid w:val="00C400B0"/>
    <w:rsid w:val="00C40FA7"/>
    <w:rsid w:val="00C420E3"/>
    <w:rsid w:val="00C430E7"/>
    <w:rsid w:val="00C43377"/>
    <w:rsid w:val="00C438CA"/>
    <w:rsid w:val="00C44F1D"/>
    <w:rsid w:val="00C50311"/>
    <w:rsid w:val="00C5130D"/>
    <w:rsid w:val="00C54211"/>
    <w:rsid w:val="00C552D9"/>
    <w:rsid w:val="00C5604B"/>
    <w:rsid w:val="00C56D80"/>
    <w:rsid w:val="00C628D5"/>
    <w:rsid w:val="00C64ADB"/>
    <w:rsid w:val="00C65177"/>
    <w:rsid w:val="00C676A4"/>
    <w:rsid w:val="00C67F5D"/>
    <w:rsid w:val="00C724FD"/>
    <w:rsid w:val="00C752CC"/>
    <w:rsid w:val="00C8044D"/>
    <w:rsid w:val="00C82D63"/>
    <w:rsid w:val="00C83EF3"/>
    <w:rsid w:val="00C86928"/>
    <w:rsid w:val="00C87AFB"/>
    <w:rsid w:val="00C90599"/>
    <w:rsid w:val="00C93EFF"/>
    <w:rsid w:val="00C94924"/>
    <w:rsid w:val="00C97865"/>
    <w:rsid w:val="00C97A28"/>
    <w:rsid w:val="00C97E6F"/>
    <w:rsid w:val="00C97FDF"/>
    <w:rsid w:val="00CA13A8"/>
    <w:rsid w:val="00CA1DC0"/>
    <w:rsid w:val="00CA27DC"/>
    <w:rsid w:val="00CA44C8"/>
    <w:rsid w:val="00CA4899"/>
    <w:rsid w:val="00CA7B46"/>
    <w:rsid w:val="00CB0BC0"/>
    <w:rsid w:val="00CB1BF0"/>
    <w:rsid w:val="00CB1CFA"/>
    <w:rsid w:val="00CB4CC0"/>
    <w:rsid w:val="00CB5FE6"/>
    <w:rsid w:val="00CB61CA"/>
    <w:rsid w:val="00CB676D"/>
    <w:rsid w:val="00CB69A6"/>
    <w:rsid w:val="00CC2422"/>
    <w:rsid w:val="00CC2C14"/>
    <w:rsid w:val="00CC406D"/>
    <w:rsid w:val="00CC4CE5"/>
    <w:rsid w:val="00CC697B"/>
    <w:rsid w:val="00CC6EE3"/>
    <w:rsid w:val="00CC7EEA"/>
    <w:rsid w:val="00CD07B3"/>
    <w:rsid w:val="00CD0A69"/>
    <w:rsid w:val="00CD0D49"/>
    <w:rsid w:val="00CD1331"/>
    <w:rsid w:val="00CD33F9"/>
    <w:rsid w:val="00CD34DE"/>
    <w:rsid w:val="00CD48B1"/>
    <w:rsid w:val="00CD61E8"/>
    <w:rsid w:val="00CD6E36"/>
    <w:rsid w:val="00CD7390"/>
    <w:rsid w:val="00CD781E"/>
    <w:rsid w:val="00CE14D5"/>
    <w:rsid w:val="00CE2AD3"/>
    <w:rsid w:val="00CE306C"/>
    <w:rsid w:val="00CE485F"/>
    <w:rsid w:val="00CE50CF"/>
    <w:rsid w:val="00CE552C"/>
    <w:rsid w:val="00CE66E4"/>
    <w:rsid w:val="00CE68F9"/>
    <w:rsid w:val="00CE6EE0"/>
    <w:rsid w:val="00CE7DB0"/>
    <w:rsid w:val="00CF10D3"/>
    <w:rsid w:val="00CF10DE"/>
    <w:rsid w:val="00CF2039"/>
    <w:rsid w:val="00CF22FC"/>
    <w:rsid w:val="00CF6CE4"/>
    <w:rsid w:val="00D0034E"/>
    <w:rsid w:val="00D00FF5"/>
    <w:rsid w:val="00D0212A"/>
    <w:rsid w:val="00D02698"/>
    <w:rsid w:val="00D0423C"/>
    <w:rsid w:val="00D047CA"/>
    <w:rsid w:val="00D04B56"/>
    <w:rsid w:val="00D04FF3"/>
    <w:rsid w:val="00D07285"/>
    <w:rsid w:val="00D0768B"/>
    <w:rsid w:val="00D100EA"/>
    <w:rsid w:val="00D10630"/>
    <w:rsid w:val="00D1093E"/>
    <w:rsid w:val="00D128C1"/>
    <w:rsid w:val="00D1491A"/>
    <w:rsid w:val="00D14B8F"/>
    <w:rsid w:val="00D159DD"/>
    <w:rsid w:val="00D159E3"/>
    <w:rsid w:val="00D15B08"/>
    <w:rsid w:val="00D1659D"/>
    <w:rsid w:val="00D16AA5"/>
    <w:rsid w:val="00D16C80"/>
    <w:rsid w:val="00D20766"/>
    <w:rsid w:val="00D213AD"/>
    <w:rsid w:val="00D24A28"/>
    <w:rsid w:val="00D27230"/>
    <w:rsid w:val="00D301FC"/>
    <w:rsid w:val="00D30391"/>
    <w:rsid w:val="00D31A2B"/>
    <w:rsid w:val="00D346C2"/>
    <w:rsid w:val="00D3691D"/>
    <w:rsid w:val="00D40541"/>
    <w:rsid w:val="00D414E0"/>
    <w:rsid w:val="00D41B9A"/>
    <w:rsid w:val="00D4296C"/>
    <w:rsid w:val="00D438A5"/>
    <w:rsid w:val="00D43CE2"/>
    <w:rsid w:val="00D44DB8"/>
    <w:rsid w:val="00D4543F"/>
    <w:rsid w:val="00D46654"/>
    <w:rsid w:val="00D51A04"/>
    <w:rsid w:val="00D52335"/>
    <w:rsid w:val="00D53342"/>
    <w:rsid w:val="00D5471D"/>
    <w:rsid w:val="00D54ED0"/>
    <w:rsid w:val="00D56695"/>
    <w:rsid w:val="00D6065E"/>
    <w:rsid w:val="00D61B1E"/>
    <w:rsid w:val="00D644F5"/>
    <w:rsid w:val="00D65C3E"/>
    <w:rsid w:val="00D67EFC"/>
    <w:rsid w:val="00D72964"/>
    <w:rsid w:val="00D73B8F"/>
    <w:rsid w:val="00D73E33"/>
    <w:rsid w:val="00D81152"/>
    <w:rsid w:val="00D81483"/>
    <w:rsid w:val="00D85591"/>
    <w:rsid w:val="00D875A1"/>
    <w:rsid w:val="00D933F3"/>
    <w:rsid w:val="00D93FDE"/>
    <w:rsid w:val="00D959C6"/>
    <w:rsid w:val="00D95CA3"/>
    <w:rsid w:val="00D95E51"/>
    <w:rsid w:val="00D96144"/>
    <w:rsid w:val="00D96344"/>
    <w:rsid w:val="00DA0BAC"/>
    <w:rsid w:val="00DA3058"/>
    <w:rsid w:val="00DA39BB"/>
    <w:rsid w:val="00DA4874"/>
    <w:rsid w:val="00DA52B2"/>
    <w:rsid w:val="00DA54C8"/>
    <w:rsid w:val="00DA658F"/>
    <w:rsid w:val="00DA7054"/>
    <w:rsid w:val="00DA706F"/>
    <w:rsid w:val="00DB2CD6"/>
    <w:rsid w:val="00DB2D7E"/>
    <w:rsid w:val="00DB46AD"/>
    <w:rsid w:val="00DB5A96"/>
    <w:rsid w:val="00DB6C3D"/>
    <w:rsid w:val="00DC00A9"/>
    <w:rsid w:val="00DC41B9"/>
    <w:rsid w:val="00DC4A82"/>
    <w:rsid w:val="00DC6640"/>
    <w:rsid w:val="00DD08EB"/>
    <w:rsid w:val="00DD2961"/>
    <w:rsid w:val="00DD2AC0"/>
    <w:rsid w:val="00DD2D13"/>
    <w:rsid w:val="00DD5C50"/>
    <w:rsid w:val="00DD698A"/>
    <w:rsid w:val="00DD6B71"/>
    <w:rsid w:val="00DD7CB4"/>
    <w:rsid w:val="00DE0E74"/>
    <w:rsid w:val="00DE4A2B"/>
    <w:rsid w:val="00DE564B"/>
    <w:rsid w:val="00DE7A0B"/>
    <w:rsid w:val="00DF015A"/>
    <w:rsid w:val="00DF14D0"/>
    <w:rsid w:val="00DF169D"/>
    <w:rsid w:val="00DF1A5A"/>
    <w:rsid w:val="00DF1BF0"/>
    <w:rsid w:val="00DF4406"/>
    <w:rsid w:val="00DF4526"/>
    <w:rsid w:val="00E00565"/>
    <w:rsid w:val="00E01615"/>
    <w:rsid w:val="00E018EB"/>
    <w:rsid w:val="00E03230"/>
    <w:rsid w:val="00E033D7"/>
    <w:rsid w:val="00E035E3"/>
    <w:rsid w:val="00E03BD3"/>
    <w:rsid w:val="00E0526D"/>
    <w:rsid w:val="00E05B52"/>
    <w:rsid w:val="00E111D4"/>
    <w:rsid w:val="00E12308"/>
    <w:rsid w:val="00E129EB"/>
    <w:rsid w:val="00E13A97"/>
    <w:rsid w:val="00E154B8"/>
    <w:rsid w:val="00E15861"/>
    <w:rsid w:val="00E165A1"/>
    <w:rsid w:val="00E16674"/>
    <w:rsid w:val="00E203D1"/>
    <w:rsid w:val="00E2064F"/>
    <w:rsid w:val="00E21D29"/>
    <w:rsid w:val="00E2253E"/>
    <w:rsid w:val="00E25E35"/>
    <w:rsid w:val="00E30808"/>
    <w:rsid w:val="00E31256"/>
    <w:rsid w:val="00E31EB7"/>
    <w:rsid w:val="00E31EFB"/>
    <w:rsid w:val="00E32B96"/>
    <w:rsid w:val="00E32E6F"/>
    <w:rsid w:val="00E333FE"/>
    <w:rsid w:val="00E344B4"/>
    <w:rsid w:val="00E36284"/>
    <w:rsid w:val="00E362BF"/>
    <w:rsid w:val="00E40113"/>
    <w:rsid w:val="00E4147D"/>
    <w:rsid w:val="00E41CD0"/>
    <w:rsid w:val="00E43394"/>
    <w:rsid w:val="00E470FB"/>
    <w:rsid w:val="00E50D46"/>
    <w:rsid w:val="00E56B99"/>
    <w:rsid w:val="00E62886"/>
    <w:rsid w:val="00E658BE"/>
    <w:rsid w:val="00E66865"/>
    <w:rsid w:val="00E70590"/>
    <w:rsid w:val="00E70AB5"/>
    <w:rsid w:val="00E71AB8"/>
    <w:rsid w:val="00E7600B"/>
    <w:rsid w:val="00E7670C"/>
    <w:rsid w:val="00E77B91"/>
    <w:rsid w:val="00E809E8"/>
    <w:rsid w:val="00E8212A"/>
    <w:rsid w:val="00E837A2"/>
    <w:rsid w:val="00E8385E"/>
    <w:rsid w:val="00E8557E"/>
    <w:rsid w:val="00E8690E"/>
    <w:rsid w:val="00E8692A"/>
    <w:rsid w:val="00E87036"/>
    <w:rsid w:val="00E878B0"/>
    <w:rsid w:val="00E87A72"/>
    <w:rsid w:val="00E92131"/>
    <w:rsid w:val="00E929DA"/>
    <w:rsid w:val="00E94423"/>
    <w:rsid w:val="00E94FFB"/>
    <w:rsid w:val="00E9681E"/>
    <w:rsid w:val="00E968E1"/>
    <w:rsid w:val="00E972D2"/>
    <w:rsid w:val="00E97A0F"/>
    <w:rsid w:val="00E97E41"/>
    <w:rsid w:val="00EA305A"/>
    <w:rsid w:val="00EA6132"/>
    <w:rsid w:val="00EB03BB"/>
    <w:rsid w:val="00EB0930"/>
    <w:rsid w:val="00EB1DE8"/>
    <w:rsid w:val="00EB1E69"/>
    <w:rsid w:val="00EB1E94"/>
    <w:rsid w:val="00EB2AE8"/>
    <w:rsid w:val="00EB330E"/>
    <w:rsid w:val="00EB3989"/>
    <w:rsid w:val="00EB5414"/>
    <w:rsid w:val="00EC051A"/>
    <w:rsid w:val="00EC392F"/>
    <w:rsid w:val="00ED093E"/>
    <w:rsid w:val="00ED20CC"/>
    <w:rsid w:val="00ED32C7"/>
    <w:rsid w:val="00ED3D80"/>
    <w:rsid w:val="00ED4A1D"/>
    <w:rsid w:val="00ED7148"/>
    <w:rsid w:val="00ED7AFB"/>
    <w:rsid w:val="00EE0B32"/>
    <w:rsid w:val="00EE1496"/>
    <w:rsid w:val="00EE2C74"/>
    <w:rsid w:val="00EE3512"/>
    <w:rsid w:val="00EE489C"/>
    <w:rsid w:val="00EE4BC2"/>
    <w:rsid w:val="00EE6B8E"/>
    <w:rsid w:val="00EF11E6"/>
    <w:rsid w:val="00EF3062"/>
    <w:rsid w:val="00EF6345"/>
    <w:rsid w:val="00EF69E7"/>
    <w:rsid w:val="00EF7DB0"/>
    <w:rsid w:val="00F00B81"/>
    <w:rsid w:val="00F0131E"/>
    <w:rsid w:val="00F02515"/>
    <w:rsid w:val="00F02A34"/>
    <w:rsid w:val="00F02F58"/>
    <w:rsid w:val="00F03B11"/>
    <w:rsid w:val="00F05933"/>
    <w:rsid w:val="00F060F7"/>
    <w:rsid w:val="00F06F1A"/>
    <w:rsid w:val="00F07330"/>
    <w:rsid w:val="00F10AF3"/>
    <w:rsid w:val="00F1579C"/>
    <w:rsid w:val="00F159D5"/>
    <w:rsid w:val="00F15B79"/>
    <w:rsid w:val="00F15F9F"/>
    <w:rsid w:val="00F175DD"/>
    <w:rsid w:val="00F17F7D"/>
    <w:rsid w:val="00F21B54"/>
    <w:rsid w:val="00F22A69"/>
    <w:rsid w:val="00F235EE"/>
    <w:rsid w:val="00F25930"/>
    <w:rsid w:val="00F26ABA"/>
    <w:rsid w:val="00F31F12"/>
    <w:rsid w:val="00F32EAF"/>
    <w:rsid w:val="00F330C7"/>
    <w:rsid w:val="00F330E7"/>
    <w:rsid w:val="00F33D68"/>
    <w:rsid w:val="00F33DB3"/>
    <w:rsid w:val="00F35F66"/>
    <w:rsid w:val="00F36944"/>
    <w:rsid w:val="00F371A7"/>
    <w:rsid w:val="00F37501"/>
    <w:rsid w:val="00F41839"/>
    <w:rsid w:val="00F41A60"/>
    <w:rsid w:val="00F41DCC"/>
    <w:rsid w:val="00F41E32"/>
    <w:rsid w:val="00F44D0B"/>
    <w:rsid w:val="00F472E0"/>
    <w:rsid w:val="00F528EF"/>
    <w:rsid w:val="00F532B7"/>
    <w:rsid w:val="00F57870"/>
    <w:rsid w:val="00F578C6"/>
    <w:rsid w:val="00F57973"/>
    <w:rsid w:val="00F6304A"/>
    <w:rsid w:val="00F641FD"/>
    <w:rsid w:val="00F6702D"/>
    <w:rsid w:val="00F71025"/>
    <w:rsid w:val="00F71202"/>
    <w:rsid w:val="00F73789"/>
    <w:rsid w:val="00F74040"/>
    <w:rsid w:val="00F74EFA"/>
    <w:rsid w:val="00F77777"/>
    <w:rsid w:val="00F81B8F"/>
    <w:rsid w:val="00F825BF"/>
    <w:rsid w:val="00F82C5C"/>
    <w:rsid w:val="00F84CC4"/>
    <w:rsid w:val="00F85DCB"/>
    <w:rsid w:val="00F86589"/>
    <w:rsid w:val="00F87F9E"/>
    <w:rsid w:val="00F915E1"/>
    <w:rsid w:val="00F94DE0"/>
    <w:rsid w:val="00F950A8"/>
    <w:rsid w:val="00F96708"/>
    <w:rsid w:val="00F967F4"/>
    <w:rsid w:val="00FA00FE"/>
    <w:rsid w:val="00FA30E1"/>
    <w:rsid w:val="00FA3735"/>
    <w:rsid w:val="00FB0390"/>
    <w:rsid w:val="00FB0E77"/>
    <w:rsid w:val="00FB117B"/>
    <w:rsid w:val="00FB1E0B"/>
    <w:rsid w:val="00FB263F"/>
    <w:rsid w:val="00FB2EC9"/>
    <w:rsid w:val="00FB40F2"/>
    <w:rsid w:val="00FB64A0"/>
    <w:rsid w:val="00FB6F0C"/>
    <w:rsid w:val="00FB7240"/>
    <w:rsid w:val="00FB77E5"/>
    <w:rsid w:val="00FB79C6"/>
    <w:rsid w:val="00FB7D3E"/>
    <w:rsid w:val="00FC004E"/>
    <w:rsid w:val="00FC042E"/>
    <w:rsid w:val="00FD060F"/>
    <w:rsid w:val="00FD3E06"/>
    <w:rsid w:val="00FD4668"/>
    <w:rsid w:val="00FD4BCE"/>
    <w:rsid w:val="00FD72EF"/>
    <w:rsid w:val="00FE1019"/>
    <w:rsid w:val="00FE3429"/>
    <w:rsid w:val="00FE394E"/>
    <w:rsid w:val="00FE3D6C"/>
    <w:rsid w:val="00FE4338"/>
    <w:rsid w:val="00FE48BE"/>
    <w:rsid w:val="00FE75A4"/>
    <w:rsid w:val="00FF0707"/>
    <w:rsid w:val="00FF0E7A"/>
    <w:rsid w:val="00FF4453"/>
    <w:rsid w:val="00FF5094"/>
    <w:rsid w:val="00FF6683"/>
    <w:rsid w:val="00FF683E"/>
    <w:rsid w:val="00FF6B99"/>
    <w:rsid w:val="00FF7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33F1"/>
  <w15:docId w15:val="{A286E915-0191-465E-9B2A-353AF16C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3E2C"/>
    <w:rPr>
      <w:rFonts w:ascii=".VnTime" w:hAnsi=".VnTime"/>
      <w:sz w:val="28"/>
      <w:szCs w:val="28"/>
    </w:rPr>
  </w:style>
  <w:style w:type="paragraph" w:styleId="Heading4">
    <w:name w:val="heading 4"/>
    <w:basedOn w:val="Normal"/>
    <w:next w:val="Normal"/>
    <w:link w:val="Heading4Char"/>
    <w:semiHidden/>
    <w:unhideWhenUsed/>
    <w:qFormat/>
    <w:rsid w:val="009D4271"/>
    <w:pPr>
      <w:keepNext/>
      <w:spacing w:before="240" w:after="60"/>
      <w:outlineLvl w:val="3"/>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6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64201"/>
    <w:pPr>
      <w:tabs>
        <w:tab w:val="center" w:pos="4320"/>
        <w:tab w:val="right" w:pos="8640"/>
      </w:tabs>
    </w:pPr>
  </w:style>
  <w:style w:type="character" w:styleId="PageNumber">
    <w:name w:val="page number"/>
    <w:basedOn w:val="DefaultParagraphFont"/>
    <w:rsid w:val="00B64201"/>
  </w:style>
  <w:style w:type="paragraph" w:styleId="Header">
    <w:name w:val="header"/>
    <w:basedOn w:val="Normal"/>
    <w:link w:val="HeaderChar"/>
    <w:rsid w:val="00B64201"/>
    <w:pPr>
      <w:tabs>
        <w:tab w:val="center" w:pos="4320"/>
        <w:tab w:val="right" w:pos="8640"/>
      </w:tabs>
    </w:pPr>
  </w:style>
  <w:style w:type="paragraph" w:styleId="BodyText">
    <w:name w:val="Body Text"/>
    <w:basedOn w:val="Normal"/>
    <w:link w:val="BodyTextChar"/>
    <w:rsid w:val="00710F14"/>
    <w:pPr>
      <w:jc w:val="both"/>
    </w:pPr>
    <w:rPr>
      <w:rFonts w:ascii="VNI-Times" w:hAnsi="VNI-Times"/>
      <w:szCs w:val="24"/>
    </w:rPr>
  </w:style>
  <w:style w:type="character" w:customStyle="1" w:styleId="BodyTextChar">
    <w:name w:val="Body Text Char"/>
    <w:link w:val="BodyText"/>
    <w:rsid w:val="00710F14"/>
    <w:rPr>
      <w:rFonts w:ascii="VNI-Times" w:hAnsi="VNI-Times"/>
      <w:sz w:val="28"/>
      <w:szCs w:val="24"/>
    </w:rPr>
  </w:style>
  <w:style w:type="character" w:customStyle="1" w:styleId="HeaderChar">
    <w:name w:val="Header Char"/>
    <w:link w:val="Header"/>
    <w:rsid w:val="00EB5414"/>
    <w:rPr>
      <w:rFonts w:ascii=".VnTime" w:hAnsi=".VnTime"/>
      <w:sz w:val="28"/>
      <w:szCs w:val="28"/>
    </w:rPr>
  </w:style>
  <w:style w:type="paragraph" w:styleId="BodyTextIndent3">
    <w:name w:val="Body Text Indent 3"/>
    <w:basedOn w:val="Normal"/>
    <w:link w:val="BodyTextIndent3Char"/>
    <w:rsid w:val="003257E7"/>
    <w:pPr>
      <w:spacing w:after="120"/>
      <w:ind w:left="283"/>
    </w:pPr>
    <w:rPr>
      <w:sz w:val="16"/>
      <w:szCs w:val="16"/>
    </w:rPr>
  </w:style>
  <w:style w:type="character" w:customStyle="1" w:styleId="BodyTextIndent3Char">
    <w:name w:val="Body Text Indent 3 Char"/>
    <w:link w:val="BodyTextIndent3"/>
    <w:rsid w:val="003257E7"/>
    <w:rPr>
      <w:rFonts w:ascii=".VnTime" w:hAnsi=".VnTime"/>
      <w:sz w:val="16"/>
      <w:szCs w:val="16"/>
    </w:rPr>
  </w:style>
  <w:style w:type="paragraph" w:styleId="BalloonText">
    <w:name w:val="Balloon Text"/>
    <w:basedOn w:val="Normal"/>
    <w:link w:val="BalloonTextChar"/>
    <w:rsid w:val="00123C4C"/>
    <w:rPr>
      <w:rFonts w:ascii="Tahoma" w:hAnsi="Tahoma"/>
      <w:sz w:val="16"/>
      <w:szCs w:val="16"/>
    </w:rPr>
  </w:style>
  <w:style w:type="character" w:customStyle="1" w:styleId="BalloonTextChar">
    <w:name w:val="Balloon Text Char"/>
    <w:link w:val="BalloonText"/>
    <w:rsid w:val="00123C4C"/>
    <w:rPr>
      <w:rFonts w:ascii="Tahoma" w:hAnsi="Tahoma" w:cs="Tahoma"/>
      <w:sz w:val="16"/>
      <w:szCs w:val="16"/>
    </w:rPr>
  </w:style>
  <w:style w:type="character" w:styleId="CommentReference">
    <w:name w:val="annotation reference"/>
    <w:basedOn w:val="DefaultParagraphFont"/>
    <w:semiHidden/>
    <w:unhideWhenUsed/>
    <w:rsid w:val="0082227C"/>
    <w:rPr>
      <w:sz w:val="16"/>
      <w:szCs w:val="16"/>
    </w:rPr>
  </w:style>
  <w:style w:type="paragraph" w:styleId="CommentText">
    <w:name w:val="annotation text"/>
    <w:basedOn w:val="Normal"/>
    <w:link w:val="CommentTextChar"/>
    <w:semiHidden/>
    <w:unhideWhenUsed/>
    <w:rsid w:val="0082227C"/>
    <w:rPr>
      <w:sz w:val="20"/>
      <w:szCs w:val="20"/>
    </w:rPr>
  </w:style>
  <w:style w:type="character" w:customStyle="1" w:styleId="CommentTextChar">
    <w:name w:val="Comment Text Char"/>
    <w:basedOn w:val="DefaultParagraphFont"/>
    <w:link w:val="CommentText"/>
    <w:semiHidden/>
    <w:rsid w:val="0082227C"/>
    <w:rPr>
      <w:rFonts w:ascii=".VnTime" w:hAnsi=".VnTime"/>
    </w:rPr>
  </w:style>
  <w:style w:type="paragraph" w:styleId="CommentSubject">
    <w:name w:val="annotation subject"/>
    <w:basedOn w:val="CommentText"/>
    <w:next w:val="CommentText"/>
    <w:link w:val="CommentSubjectChar"/>
    <w:semiHidden/>
    <w:unhideWhenUsed/>
    <w:rsid w:val="0082227C"/>
    <w:rPr>
      <w:b/>
      <w:bCs/>
    </w:rPr>
  </w:style>
  <w:style w:type="character" w:customStyle="1" w:styleId="CommentSubjectChar">
    <w:name w:val="Comment Subject Char"/>
    <w:basedOn w:val="CommentTextChar"/>
    <w:link w:val="CommentSubject"/>
    <w:semiHidden/>
    <w:rsid w:val="0082227C"/>
    <w:rPr>
      <w:rFonts w:ascii=".VnTime" w:hAnsi=".VnTime"/>
      <w:b/>
      <w:bCs/>
    </w:rPr>
  </w:style>
  <w:style w:type="paragraph" w:styleId="NormalWeb">
    <w:name w:val="Normal (Web)"/>
    <w:basedOn w:val="Normal"/>
    <w:rsid w:val="00923A7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5D2501"/>
    <w:pPr>
      <w:ind w:left="720"/>
      <w:contextualSpacing/>
    </w:pPr>
  </w:style>
  <w:style w:type="paragraph" w:styleId="BodyTextIndent">
    <w:name w:val="Body Text Indent"/>
    <w:basedOn w:val="Normal"/>
    <w:link w:val="BodyTextIndentChar"/>
    <w:unhideWhenUsed/>
    <w:rsid w:val="00AE3E32"/>
    <w:pPr>
      <w:spacing w:after="120"/>
      <w:ind w:left="283"/>
    </w:pPr>
  </w:style>
  <w:style w:type="character" w:customStyle="1" w:styleId="BodyTextIndentChar">
    <w:name w:val="Body Text Indent Char"/>
    <w:basedOn w:val="DefaultParagraphFont"/>
    <w:link w:val="BodyTextIndent"/>
    <w:rsid w:val="00AE3E32"/>
    <w:rPr>
      <w:rFonts w:ascii=".VnTime" w:hAnsi=".VnTime"/>
      <w:sz w:val="28"/>
      <w:szCs w:val="28"/>
    </w:rPr>
  </w:style>
  <w:style w:type="character" w:customStyle="1" w:styleId="Heading4Char">
    <w:name w:val="Heading 4 Char"/>
    <w:basedOn w:val="DefaultParagraphFont"/>
    <w:link w:val="Heading4"/>
    <w:semiHidden/>
    <w:rsid w:val="009D4271"/>
    <w:rPr>
      <w:rFonts w:ascii="Calibri" w:hAnsi="Calibri"/>
      <w:b/>
      <w:bCs/>
      <w:sz w:val="28"/>
      <w:szCs w:val="28"/>
    </w:rPr>
  </w:style>
  <w:style w:type="character" w:customStyle="1" w:styleId="FooterChar">
    <w:name w:val="Footer Char"/>
    <w:link w:val="Footer"/>
    <w:uiPriority w:val="99"/>
    <w:rsid w:val="00794D79"/>
    <w:rPr>
      <w:rFonts w:ascii=".VnTime"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7506">
      <w:bodyDiv w:val="1"/>
      <w:marLeft w:val="0"/>
      <w:marRight w:val="0"/>
      <w:marTop w:val="0"/>
      <w:marBottom w:val="0"/>
      <w:divBdr>
        <w:top w:val="none" w:sz="0" w:space="0" w:color="auto"/>
        <w:left w:val="none" w:sz="0" w:space="0" w:color="auto"/>
        <w:bottom w:val="none" w:sz="0" w:space="0" w:color="auto"/>
        <w:right w:val="none" w:sz="0" w:space="0" w:color="auto"/>
      </w:divBdr>
    </w:div>
    <w:div w:id="50808625">
      <w:bodyDiv w:val="1"/>
      <w:marLeft w:val="0"/>
      <w:marRight w:val="0"/>
      <w:marTop w:val="0"/>
      <w:marBottom w:val="0"/>
      <w:divBdr>
        <w:top w:val="none" w:sz="0" w:space="0" w:color="auto"/>
        <w:left w:val="none" w:sz="0" w:space="0" w:color="auto"/>
        <w:bottom w:val="none" w:sz="0" w:space="0" w:color="auto"/>
        <w:right w:val="none" w:sz="0" w:space="0" w:color="auto"/>
      </w:divBdr>
    </w:div>
    <w:div w:id="53891516">
      <w:bodyDiv w:val="1"/>
      <w:marLeft w:val="0"/>
      <w:marRight w:val="0"/>
      <w:marTop w:val="0"/>
      <w:marBottom w:val="0"/>
      <w:divBdr>
        <w:top w:val="none" w:sz="0" w:space="0" w:color="auto"/>
        <w:left w:val="none" w:sz="0" w:space="0" w:color="auto"/>
        <w:bottom w:val="none" w:sz="0" w:space="0" w:color="auto"/>
        <w:right w:val="none" w:sz="0" w:space="0" w:color="auto"/>
      </w:divBdr>
    </w:div>
    <w:div w:id="89354266">
      <w:bodyDiv w:val="1"/>
      <w:marLeft w:val="0"/>
      <w:marRight w:val="0"/>
      <w:marTop w:val="0"/>
      <w:marBottom w:val="0"/>
      <w:divBdr>
        <w:top w:val="none" w:sz="0" w:space="0" w:color="auto"/>
        <w:left w:val="none" w:sz="0" w:space="0" w:color="auto"/>
        <w:bottom w:val="none" w:sz="0" w:space="0" w:color="auto"/>
        <w:right w:val="none" w:sz="0" w:space="0" w:color="auto"/>
      </w:divBdr>
    </w:div>
    <w:div w:id="126314700">
      <w:bodyDiv w:val="1"/>
      <w:marLeft w:val="0"/>
      <w:marRight w:val="0"/>
      <w:marTop w:val="0"/>
      <w:marBottom w:val="0"/>
      <w:divBdr>
        <w:top w:val="none" w:sz="0" w:space="0" w:color="auto"/>
        <w:left w:val="none" w:sz="0" w:space="0" w:color="auto"/>
        <w:bottom w:val="none" w:sz="0" w:space="0" w:color="auto"/>
        <w:right w:val="none" w:sz="0" w:space="0" w:color="auto"/>
      </w:divBdr>
    </w:div>
    <w:div w:id="134152923">
      <w:bodyDiv w:val="1"/>
      <w:marLeft w:val="0"/>
      <w:marRight w:val="0"/>
      <w:marTop w:val="0"/>
      <w:marBottom w:val="0"/>
      <w:divBdr>
        <w:top w:val="none" w:sz="0" w:space="0" w:color="auto"/>
        <w:left w:val="none" w:sz="0" w:space="0" w:color="auto"/>
        <w:bottom w:val="none" w:sz="0" w:space="0" w:color="auto"/>
        <w:right w:val="none" w:sz="0" w:space="0" w:color="auto"/>
      </w:divBdr>
    </w:div>
    <w:div w:id="179584700">
      <w:bodyDiv w:val="1"/>
      <w:marLeft w:val="0"/>
      <w:marRight w:val="0"/>
      <w:marTop w:val="0"/>
      <w:marBottom w:val="0"/>
      <w:divBdr>
        <w:top w:val="none" w:sz="0" w:space="0" w:color="auto"/>
        <w:left w:val="none" w:sz="0" w:space="0" w:color="auto"/>
        <w:bottom w:val="none" w:sz="0" w:space="0" w:color="auto"/>
        <w:right w:val="none" w:sz="0" w:space="0" w:color="auto"/>
      </w:divBdr>
    </w:div>
    <w:div w:id="211306647">
      <w:bodyDiv w:val="1"/>
      <w:marLeft w:val="0"/>
      <w:marRight w:val="0"/>
      <w:marTop w:val="0"/>
      <w:marBottom w:val="0"/>
      <w:divBdr>
        <w:top w:val="none" w:sz="0" w:space="0" w:color="auto"/>
        <w:left w:val="none" w:sz="0" w:space="0" w:color="auto"/>
        <w:bottom w:val="none" w:sz="0" w:space="0" w:color="auto"/>
        <w:right w:val="none" w:sz="0" w:space="0" w:color="auto"/>
      </w:divBdr>
    </w:div>
    <w:div w:id="238440355">
      <w:bodyDiv w:val="1"/>
      <w:marLeft w:val="0"/>
      <w:marRight w:val="0"/>
      <w:marTop w:val="0"/>
      <w:marBottom w:val="0"/>
      <w:divBdr>
        <w:top w:val="none" w:sz="0" w:space="0" w:color="auto"/>
        <w:left w:val="none" w:sz="0" w:space="0" w:color="auto"/>
        <w:bottom w:val="none" w:sz="0" w:space="0" w:color="auto"/>
        <w:right w:val="none" w:sz="0" w:space="0" w:color="auto"/>
      </w:divBdr>
    </w:div>
    <w:div w:id="276104489">
      <w:bodyDiv w:val="1"/>
      <w:marLeft w:val="0"/>
      <w:marRight w:val="0"/>
      <w:marTop w:val="0"/>
      <w:marBottom w:val="0"/>
      <w:divBdr>
        <w:top w:val="none" w:sz="0" w:space="0" w:color="auto"/>
        <w:left w:val="none" w:sz="0" w:space="0" w:color="auto"/>
        <w:bottom w:val="none" w:sz="0" w:space="0" w:color="auto"/>
        <w:right w:val="none" w:sz="0" w:space="0" w:color="auto"/>
      </w:divBdr>
    </w:div>
    <w:div w:id="335570845">
      <w:bodyDiv w:val="1"/>
      <w:marLeft w:val="0"/>
      <w:marRight w:val="0"/>
      <w:marTop w:val="0"/>
      <w:marBottom w:val="0"/>
      <w:divBdr>
        <w:top w:val="none" w:sz="0" w:space="0" w:color="auto"/>
        <w:left w:val="none" w:sz="0" w:space="0" w:color="auto"/>
        <w:bottom w:val="none" w:sz="0" w:space="0" w:color="auto"/>
        <w:right w:val="none" w:sz="0" w:space="0" w:color="auto"/>
      </w:divBdr>
    </w:div>
    <w:div w:id="366032178">
      <w:bodyDiv w:val="1"/>
      <w:marLeft w:val="0"/>
      <w:marRight w:val="0"/>
      <w:marTop w:val="0"/>
      <w:marBottom w:val="0"/>
      <w:divBdr>
        <w:top w:val="none" w:sz="0" w:space="0" w:color="auto"/>
        <w:left w:val="none" w:sz="0" w:space="0" w:color="auto"/>
        <w:bottom w:val="none" w:sz="0" w:space="0" w:color="auto"/>
        <w:right w:val="none" w:sz="0" w:space="0" w:color="auto"/>
      </w:divBdr>
    </w:div>
    <w:div w:id="424156509">
      <w:bodyDiv w:val="1"/>
      <w:marLeft w:val="0"/>
      <w:marRight w:val="0"/>
      <w:marTop w:val="0"/>
      <w:marBottom w:val="0"/>
      <w:divBdr>
        <w:top w:val="none" w:sz="0" w:space="0" w:color="auto"/>
        <w:left w:val="none" w:sz="0" w:space="0" w:color="auto"/>
        <w:bottom w:val="none" w:sz="0" w:space="0" w:color="auto"/>
        <w:right w:val="none" w:sz="0" w:space="0" w:color="auto"/>
      </w:divBdr>
    </w:div>
    <w:div w:id="461076573">
      <w:bodyDiv w:val="1"/>
      <w:marLeft w:val="0"/>
      <w:marRight w:val="0"/>
      <w:marTop w:val="0"/>
      <w:marBottom w:val="0"/>
      <w:divBdr>
        <w:top w:val="none" w:sz="0" w:space="0" w:color="auto"/>
        <w:left w:val="none" w:sz="0" w:space="0" w:color="auto"/>
        <w:bottom w:val="none" w:sz="0" w:space="0" w:color="auto"/>
        <w:right w:val="none" w:sz="0" w:space="0" w:color="auto"/>
      </w:divBdr>
    </w:div>
    <w:div w:id="462697941">
      <w:bodyDiv w:val="1"/>
      <w:marLeft w:val="0"/>
      <w:marRight w:val="0"/>
      <w:marTop w:val="0"/>
      <w:marBottom w:val="0"/>
      <w:divBdr>
        <w:top w:val="none" w:sz="0" w:space="0" w:color="auto"/>
        <w:left w:val="none" w:sz="0" w:space="0" w:color="auto"/>
        <w:bottom w:val="none" w:sz="0" w:space="0" w:color="auto"/>
        <w:right w:val="none" w:sz="0" w:space="0" w:color="auto"/>
      </w:divBdr>
    </w:div>
    <w:div w:id="467434164">
      <w:bodyDiv w:val="1"/>
      <w:marLeft w:val="0"/>
      <w:marRight w:val="0"/>
      <w:marTop w:val="0"/>
      <w:marBottom w:val="0"/>
      <w:divBdr>
        <w:top w:val="none" w:sz="0" w:space="0" w:color="auto"/>
        <w:left w:val="none" w:sz="0" w:space="0" w:color="auto"/>
        <w:bottom w:val="none" w:sz="0" w:space="0" w:color="auto"/>
        <w:right w:val="none" w:sz="0" w:space="0" w:color="auto"/>
      </w:divBdr>
    </w:div>
    <w:div w:id="468011359">
      <w:bodyDiv w:val="1"/>
      <w:marLeft w:val="0"/>
      <w:marRight w:val="0"/>
      <w:marTop w:val="0"/>
      <w:marBottom w:val="0"/>
      <w:divBdr>
        <w:top w:val="none" w:sz="0" w:space="0" w:color="auto"/>
        <w:left w:val="none" w:sz="0" w:space="0" w:color="auto"/>
        <w:bottom w:val="none" w:sz="0" w:space="0" w:color="auto"/>
        <w:right w:val="none" w:sz="0" w:space="0" w:color="auto"/>
      </w:divBdr>
    </w:div>
    <w:div w:id="474955907">
      <w:bodyDiv w:val="1"/>
      <w:marLeft w:val="0"/>
      <w:marRight w:val="0"/>
      <w:marTop w:val="0"/>
      <w:marBottom w:val="0"/>
      <w:divBdr>
        <w:top w:val="none" w:sz="0" w:space="0" w:color="auto"/>
        <w:left w:val="none" w:sz="0" w:space="0" w:color="auto"/>
        <w:bottom w:val="none" w:sz="0" w:space="0" w:color="auto"/>
        <w:right w:val="none" w:sz="0" w:space="0" w:color="auto"/>
      </w:divBdr>
    </w:div>
    <w:div w:id="483859199">
      <w:bodyDiv w:val="1"/>
      <w:marLeft w:val="0"/>
      <w:marRight w:val="0"/>
      <w:marTop w:val="0"/>
      <w:marBottom w:val="0"/>
      <w:divBdr>
        <w:top w:val="none" w:sz="0" w:space="0" w:color="auto"/>
        <w:left w:val="none" w:sz="0" w:space="0" w:color="auto"/>
        <w:bottom w:val="none" w:sz="0" w:space="0" w:color="auto"/>
        <w:right w:val="none" w:sz="0" w:space="0" w:color="auto"/>
      </w:divBdr>
    </w:div>
    <w:div w:id="526991353">
      <w:bodyDiv w:val="1"/>
      <w:marLeft w:val="0"/>
      <w:marRight w:val="0"/>
      <w:marTop w:val="0"/>
      <w:marBottom w:val="0"/>
      <w:divBdr>
        <w:top w:val="none" w:sz="0" w:space="0" w:color="auto"/>
        <w:left w:val="none" w:sz="0" w:space="0" w:color="auto"/>
        <w:bottom w:val="none" w:sz="0" w:space="0" w:color="auto"/>
        <w:right w:val="none" w:sz="0" w:space="0" w:color="auto"/>
      </w:divBdr>
    </w:div>
    <w:div w:id="532691859">
      <w:bodyDiv w:val="1"/>
      <w:marLeft w:val="0"/>
      <w:marRight w:val="0"/>
      <w:marTop w:val="0"/>
      <w:marBottom w:val="0"/>
      <w:divBdr>
        <w:top w:val="none" w:sz="0" w:space="0" w:color="auto"/>
        <w:left w:val="none" w:sz="0" w:space="0" w:color="auto"/>
        <w:bottom w:val="none" w:sz="0" w:space="0" w:color="auto"/>
        <w:right w:val="none" w:sz="0" w:space="0" w:color="auto"/>
      </w:divBdr>
    </w:div>
    <w:div w:id="561018755">
      <w:bodyDiv w:val="1"/>
      <w:marLeft w:val="0"/>
      <w:marRight w:val="0"/>
      <w:marTop w:val="0"/>
      <w:marBottom w:val="0"/>
      <w:divBdr>
        <w:top w:val="none" w:sz="0" w:space="0" w:color="auto"/>
        <w:left w:val="none" w:sz="0" w:space="0" w:color="auto"/>
        <w:bottom w:val="none" w:sz="0" w:space="0" w:color="auto"/>
        <w:right w:val="none" w:sz="0" w:space="0" w:color="auto"/>
      </w:divBdr>
    </w:div>
    <w:div w:id="571310076">
      <w:bodyDiv w:val="1"/>
      <w:marLeft w:val="0"/>
      <w:marRight w:val="0"/>
      <w:marTop w:val="0"/>
      <w:marBottom w:val="0"/>
      <w:divBdr>
        <w:top w:val="none" w:sz="0" w:space="0" w:color="auto"/>
        <w:left w:val="none" w:sz="0" w:space="0" w:color="auto"/>
        <w:bottom w:val="none" w:sz="0" w:space="0" w:color="auto"/>
        <w:right w:val="none" w:sz="0" w:space="0" w:color="auto"/>
      </w:divBdr>
    </w:div>
    <w:div w:id="597952532">
      <w:bodyDiv w:val="1"/>
      <w:marLeft w:val="0"/>
      <w:marRight w:val="0"/>
      <w:marTop w:val="0"/>
      <w:marBottom w:val="0"/>
      <w:divBdr>
        <w:top w:val="none" w:sz="0" w:space="0" w:color="auto"/>
        <w:left w:val="none" w:sz="0" w:space="0" w:color="auto"/>
        <w:bottom w:val="none" w:sz="0" w:space="0" w:color="auto"/>
        <w:right w:val="none" w:sz="0" w:space="0" w:color="auto"/>
      </w:divBdr>
    </w:div>
    <w:div w:id="623511613">
      <w:bodyDiv w:val="1"/>
      <w:marLeft w:val="0"/>
      <w:marRight w:val="0"/>
      <w:marTop w:val="0"/>
      <w:marBottom w:val="0"/>
      <w:divBdr>
        <w:top w:val="none" w:sz="0" w:space="0" w:color="auto"/>
        <w:left w:val="none" w:sz="0" w:space="0" w:color="auto"/>
        <w:bottom w:val="none" w:sz="0" w:space="0" w:color="auto"/>
        <w:right w:val="none" w:sz="0" w:space="0" w:color="auto"/>
      </w:divBdr>
    </w:div>
    <w:div w:id="639531478">
      <w:bodyDiv w:val="1"/>
      <w:marLeft w:val="0"/>
      <w:marRight w:val="0"/>
      <w:marTop w:val="0"/>
      <w:marBottom w:val="0"/>
      <w:divBdr>
        <w:top w:val="none" w:sz="0" w:space="0" w:color="auto"/>
        <w:left w:val="none" w:sz="0" w:space="0" w:color="auto"/>
        <w:bottom w:val="none" w:sz="0" w:space="0" w:color="auto"/>
        <w:right w:val="none" w:sz="0" w:space="0" w:color="auto"/>
      </w:divBdr>
    </w:div>
    <w:div w:id="705758384">
      <w:bodyDiv w:val="1"/>
      <w:marLeft w:val="0"/>
      <w:marRight w:val="0"/>
      <w:marTop w:val="0"/>
      <w:marBottom w:val="0"/>
      <w:divBdr>
        <w:top w:val="none" w:sz="0" w:space="0" w:color="auto"/>
        <w:left w:val="none" w:sz="0" w:space="0" w:color="auto"/>
        <w:bottom w:val="none" w:sz="0" w:space="0" w:color="auto"/>
        <w:right w:val="none" w:sz="0" w:space="0" w:color="auto"/>
      </w:divBdr>
    </w:div>
    <w:div w:id="729769762">
      <w:bodyDiv w:val="1"/>
      <w:marLeft w:val="0"/>
      <w:marRight w:val="0"/>
      <w:marTop w:val="0"/>
      <w:marBottom w:val="0"/>
      <w:divBdr>
        <w:top w:val="none" w:sz="0" w:space="0" w:color="auto"/>
        <w:left w:val="none" w:sz="0" w:space="0" w:color="auto"/>
        <w:bottom w:val="none" w:sz="0" w:space="0" w:color="auto"/>
        <w:right w:val="none" w:sz="0" w:space="0" w:color="auto"/>
      </w:divBdr>
    </w:div>
    <w:div w:id="732696383">
      <w:bodyDiv w:val="1"/>
      <w:marLeft w:val="0"/>
      <w:marRight w:val="0"/>
      <w:marTop w:val="0"/>
      <w:marBottom w:val="0"/>
      <w:divBdr>
        <w:top w:val="none" w:sz="0" w:space="0" w:color="auto"/>
        <w:left w:val="none" w:sz="0" w:space="0" w:color="auto"/>
        <w:bottom w:val="none" w:sz="0" w:space="0" w:color="auto"/>
        <w:right w:val="none" w:sz="0" w:space="0" w:color="auto"/>
      </w:divBdr>
    </w:div>
    <w:div w:id="823860602">
      <w:bodyDiv w:val="1"/>
      <w:marLeft w:val="0"/>
      <w:marRight w:val="0"/>
      <w:marTop w:val="0"/>
      <w:marBottom w:val="0"/>
      <w:divBdr>
        <w:top w:val="none" w:sz="0" w:space="0" w:color="auto"/>
        <w:left w:val="none" w:sz="0" w:space="0" w:color="auto"/>
        <w:bottom w:val="none" w:sz="0" w:space="0" w:color="auto"/>
        <w:right w:val="none" w:sz="0" w:space="0" w:color="auto"/>
      </w:divBdr>
    </w:div>
    <w:div w:id="835389542">
      <w:bodyDiv w:val="1"/>
      <w:marLeft w:val="0"/>
      <w:marRight w:val="0"/>
      <w:marTop w:val="0"/>
      <w:marBottom w:val="0"/>
      <w:divBdr>
        <w:top w:val="none" w:sz="0" w:space="0" w:color="auto"/>
        <w:left w:val="none" w:sz="0" w:space="0" w:color="auto"/>
        <w:bottom w:val="none" w:sz="0" w:space="0" w:color="auto"/>
        <w:right w:val="none" w:sz="0" w:space="0" w:color="auto"/>
      </w:divBdr>
    </w:div>
    <w:div w:id="839543721">
      <w:bodyDiv w:val="1"/>
      <w:marLeft w:val="0"/>
      <w:marRight w:val="0"/>
      <w:marTop w:val="0"/>
      <w:marBottom w:val="0"/>
      <w:divBdr>
        <w:top w:val="none" w:sz="0" w:space="0" w:color="auto"/>
        <w:left w:val="none" w:sz="0" w:space="0" w:color="auto"/>
        <w:bottom w:val="none" w:sz="0" w:space="0" w:color="auto"/>
        <w:right w:val="none" w:sz="0" w:space="0" w:color="auto"/>
      </w:divBdr>
    </w:div>
    <w:div w:id="872111297">
      <w:bodyDiv w:val="1"/>
      <w:marLeft w:val="0"/>
      <w:marRight w:val="0"/>
      <w:marTop w:val="0"/>
      <w:marBottom w:val="0"/>
      <w:divBdr>
        <w:top w:val="none" w:sz="0" w:space="0" w:color="auto"/>
        <w:left w:val="none" w:sz="0" w:space="0" w:color="auto"/>
        <w:bottom w:val="none" w:sz="0" w:space="0" w:color="auto"/>
        <w:right w:val="none" w:sz="0" w:space="0" w:color="auto"/>
      </w:divBdr>
    </w:div>
    <w:div w:id="881360549">
      <w:bodyDiv w:val="1"/>
      <w:marLeft w:val="0"/>
      <w:marRight w:val="0"/>
      <w:marTop w:val="0"/>
      <w:marBottom w:val="0"/>
      <w:divBdr>
        <w:top w:val="none" w:sz="0" w:space="0" w:color="auto"/>
        <w:left w:val="none" w:sz="0" w:space="0" w:color="auto"/>
        <w:bottom w:val="none" w:sz="0" w:space="0" w:color="auto"/>
        <w:right w:val="none" w:sz="0" w:space="0" w:color="auto"/>
      </w:divBdr>
    </w:div>
    <w:div w:id="893857329">
      <w:bodyDiv w:val="1"/>
      <w:marLeft w:val="0"/>
      <w:marRight w:val="0"/>
      <w:marTop w:val="0"/>
      <w:marBottom w:val="0"/>
      <w:divBdr>
        <w:top w:val="none" w:sz="0" w:space="0" w:color="auto"/>
        <w:left w:val="none" w:sz="0" w:space="0" w:color="auto"/>
        <w:bottom w:val="none" w:sz="0" w:space="0" w:color="auto"/>
        <w:right w:val="none" w:sz="0" w:space="0" w:color="auto"/>
      </w:divBdr>
    </w:div>
    <w:div w:id="934947926">
      <w:bodyDiv w:val="1"/>
      <w:marLeft w:val="0"/>
      <w:marRight w:val="0"/>
      <w:marTop w:val="0"/>
      <w:marBottom w:val="0"/>
      <w:divBdr>
        <w:top w:val="none" w:sz="0" w:space="0" w:color="auto"/>
        <w:left w:val="none" w:sz="0" w:space="0" w:color="auto"/>
        <w:bottom w:val="none" w:sz="0" w:space="0" w:color="auto"/>
        <w:right w:val="none" w:sz="0" w:space="0" w:color="auto"/>
      </w:divBdr>
    </w:div>
    <w:div w:id="1019359522">
      <w:bodyDiv w:val="1"/>
      <w:marLeft w:val="0"/>
      <w:marRight w:val="0"/>
      <w:marTop w:val="0"/>
      <w:marBottom w:val="0"/>
      <w:divBdr>
        <w:top w:val="none" w:sz="0" w:space="0" w:color="auto"/>
        <w:left w:val="none" w:sz="0" w:space="0" w:color="auto"/>
        <w:bottom w:val="none" w:sz="0" w:space="0" w:color="auto"/>
        <w:right w:val="none" w:sz="0" w:space="0" w:color="auto"/>
      </w:divBdr>
    </w:div>
    <w:div w:id="1028458166">
      <w:bodyDiv w:val="1"/>
      <w:marLeft w:val="0"/>
      <w:marRight w:val="0"/>
      <w:marTop w:val="0"/>
      <w:marBottom w:val="0"/>
      <w:divBdr>
        <w:top w:val="none" w:sz="0" w:space="0" w:color="auto"/>
        <w:left w:val="none" w:sz="0" w:space="0" w:color="auto"/>
        <w:bottom w:val="none" w:sz="0" w:space="0" w:color="auto"/>
        <w:right w:val="none" w:sz="0" w:space="0" w:color="auto"/>
      </w:divBdr>
    </w:div>
    <w:div w:id="1041592403">
      <w:bodyDiv w:val="1"/>
      <w:marLeft w:val="0"/>
      <w:marRight w:val="0"/>
      <w:marTop w:val="0"/>
      <w:marBottom w:val="0"/>
      <w:divBdr>
        <w:top w:val="none" w:sz="0" w:space="0" w:color="auto"/>
        <w:left w:val="none" w:sz="0" w:space="0" w:color="auto"/>
        <w:bottom w:val="none" w:sz="0" w:space="0" w:color="auto"/>
        <w:right w:val="none" w:sz="0" w:space="0" w:color="auto"/>
      </w:divBdr>
    </w:div>
    <w:div w:id="1048148466">
      <w:bodyDiv w:val="1"/>
      <w:marLeft w:val="0"/>
      <w:marRight w:val="0"/>
      <w:marTop w:val="0"/>
      <w:marBottom w:val="0"/>
      <w:divBdr>
        <w:top w:val="none" w:sz="0" w:space="0" w:color="auto"/>
        <w:left w:val="none" w:sz="0" w:space="0" w:color="auto"/>
        <w:bottom w:val="none" w:sz="0" w:space="0" w:color="auto"/>
        <w:right w:val="none" w:sz="0" w:space="0" w:color="auto"/>
      </w:divBdr>
    </w:div>
    <w:div w:id="1102452637">
      <w:bodyDiv w:val="1"/>
      <w:marLeft w:val="0"/>
      <w:marRight w:val="0"/>
      <w:marTop w:val="0"/>
      <w:marBottom w:val="0"/>
      <w:divBdr>
        <w:top w:val="none" w:sz="0" w:space="0" w:color="auto"/>
        <w:left w:val="none" w:sz="0" w:space="0" w:color="auto"/>
        <w:bottom w:val="none" w:sz="0" w:space="0" w:color="auto"/>
        <w:right w:val="none" w:sz="0" w:space="0" w:color="auto"/>
      </w:divBdr>
    </w:div>
    <w:div w:id="1166240493">
      <w:bodyDiv w:val="1"/>
      <w:marLeft w:val="0"/>
      <w:marRight w:val="0"/>
      <w:marTop w:val="0"/>
      <w:marBottom w:val="0"/>
      <w:divBdr>
        <w:top w:val="none" w:sz="0" w:space="0" w:color="auto"/>
        <w:left w:val="none" w:sz="0" w:space="0" w:color="auto"/>
        <w:bottom w:val="none" w:sz="0" w:space="0" w:color="auto"/>
        <w:right w:val="none" w:sz="0" w:space="0" w:color="auto"/>
      </w:divBdr>
    </w:div>
    <w:div w:id="1188182159">
      <w:bodyDiv w:val="1"/>
      <w:marLeft w:val="0"/>
      <w:marRight w:val="0"/>
      <w:marTop w:val="0"/>
      <w:marBottom w:val="0"/>
      <w:divBdr>
        <w:top w:val="none" w:sz="0" w:space="0" w:color="auto"/>
        <w:left w:val="none" w:sz="0" w:space="0" w:color="auto"/>
        <w:bottom w:val="none" w:sz="0" w:space="0" w:color="auto"/>
        <w:right w:val="none" w:sz="0" w:space="0" w:color="auto"/>
      </w:divBdr>
    </w:div>
    <w:div w:id="1189489584">
      <w:bodyDiv w:val="1"/>
      <w:marLeft w:val="0"/>
      <w:marRight w:val="0"/>
      <w:marTop w:val="0"/>
      <w:marBottom w:val="0"/>
      <w:divBdr>
        <w:top w:val="none" w:sz="0" w:space="0" w:color="auto"/>
        <w:left w:val="none" w:sz="0" w:space="0" w:color="auto"/>
        <w:bottom w:val="none" w:sz="0" w:space="0" w:color="auto"/>
        <w:right w:val="none" w:sz="0" w:space="0" w:color="auto"/>
      </w:divBdr>
    </w:div>
    <w:div w:id="1198737238">
      <w:bodyDiv w:val="1"/>
      <w:marLeft w:val="0"/>
      <w:marRight w:val="0"/>
      <w:marTop w:val="0"/>
      <w:marBottom w:val="0"/>
      <w:divBdr>
        <w:top w:val="none" w:sz="0" w:space="0" w:color="auto"/>
        <w:left w:val="none" w:sz="0" w:space="0" w:color="auto"/>
        <w:bottom w:val="none" w:sz="0" w:space="0" w:color="auto"/>
        <w:right w:val="none" w:sz="0" w:space="0" w:color="auto"/>
      </w:divBdr>
    </w:div>
    <w:div w:id="1243178797">
      <w:bodyDiv w:val="1"/>
      <w:marLeft w:val="0"/>
      <w:marRight w:val="0"/>
      <w:marTop w:val="0"/>
      <w:marBottom w:val="0"/>
      <w:divBdr>
        <w:top w:val="none" w:sz="0" w:space="0" w:color="auto"/>
        <w:left w:val="none" w:sz="0" w:space="0" w:color="auto"/>
        <w:bottom w:val="none" w:sz="0" w:space="0" w:color="auto"/>
        <w:right w:val="none" w:sz="0" w:space="0" w:color="auto"/>
      </w:divBdr>
    </w:div>
    <w:div w:id="1293705603">
      <w:bodyDiv w:val="1"/>
      <w:marLeft w:val="0"/>
      <w:marRight w:val="0"/>
      <w:marTop w:val="0"/>
      <w:marBottom w:val="0"/>
      <w:divBdr>
        <w:top w:val="none" w:sz="0" w:space="0" w:color="auto"/>
        <w:left w:val="none" w:sz="0" w:space="0" w:color="auto"/>
        <w:bottom w:val="none" w:sz="0" w:space="0" w:color="auto"/>
        <w:right w:val="none" w:sz="0" w:space="0" w:color="auto"/>
      </w:divBdr>
    </w:div>
    <w:div w:id="1326475464">
      <w:bodyDiv w:val="1"/>
      <w:marLeft w:val="0"/>
      <w:marRight w:val="0"/>
      <w:marTop w:val="0"/>
      <w:marBottom w:val="0"/>
      <w:divBdr>
        <w:top w:val="none" w:sz="0" w:space="0" w:color="auto"/>
        <w:left w:val="none" w:sz="0" w:space="0" w:color="auto"/>
        <w:bottom w:val="none" w:sz="0" w:space="0" w:color="auto"/>
        <w:right w:val="none" w:sz="0" w:space="0" w:color="auto"/>
      </w:divBdr>
    </w:div>
    <w:div w:id="1326712803">
      <w:bodyDiv w:val="1"/>
      <w:marLeft w:val="0"/>
      <w:marRight w:val="0"/>
      <w:marTop w:val="0"/>
      <w:marBottom w:val="0"/>
      <w:divBdr>
        <w:top w:val="none" w:sz="0" w:space="0" w:color="auto"/>
        <w:left w:val="none" w:sz="0" w:space="0" w:color="auto"/>
        <w:bottom w:val="none" w:sz="0" w:space="0" w:color="auto"/>
        <w:right w:val="none" w:sz="0" w:space="0" w:color="auto"/>
      </w:divBdr>
    </w:div>
    <w:div w:id="1349795519">
      <w:bodyDiv w:val="1"/>
      <w:marLeft w:val="0"/>
      <w:marRight w:val="0"/>
      <w:marTop w:val="0"/>
      <w:marBottom w:val="0"/>
      <w:divBdr>
        <w:top w:val="none" w:sz="0" w:space="0" w:color="auto"/>
        <w:left w:val="none" w:sz="0" w:space="0" w:color="auto"/>
        <w:bottom w:val="none" w:sz="0" w:space="0" w:color="auto"/>
        <w:right w:val="none" w:sz="0" w:space="0" w:color="auto"/>
      </w:divBdr>
    </w:div>
    <w:div w:id="1355812869">
      <w:bodyDiv w:val="1"/>
      <w:marLeft w:val="0"/>
      <w:marRight w:val="0"/>
      <w:marTop w:val="0"/>
      <w:marBottom w:val="0"/>
      <w:divBdr>
        <w:top w:val="none" w:sz="0" w:space="0" w:color="auto"/>
        <w:left w:val="none" w:sz="0" w:space="0" w:color="auto"/>
        <w:bottom w:val="none" w:sz="0" w:space="0" w:color="auto"/>
        <w:right w:val="none" w:sz="0" w:space="0" w:color="auto"/>
      </w:divBdr>
    </w:div>
    <w:div w:id="1363287753">
      <w:bodyDiv w:val="1"/>
      <w:marLeft w:val="0"/>
      <w:marRight w:val="0"/>
      <w:marTop w:val="0"/>
      <w:marBottom w:val="0"/>
      <w:divBdr>
        <w:top w:val="none" w:sz="0" w:space="0" w:color="auto"/>
        <w:left w:val="none" w:sz="0" w:space="0" w:color="auto"/>
        <w:bottom w:val="none" w:sz="0" w:space="0" w:color="auto"/>
        <w:right w:val="none" w:sz="0" w:space="0" w:color="auto"/>
      </w:divBdr>
    </w:div>
    <w:div w:id="1379745792">
      <w:bodyDiv w:val="1"/>
      <w:marLeft w:val="0"/>
      <w:marRight w:val="0"/>
      <w:marTop w:val="0"/>
      <w:marBottom w:val="0"/>
      <w:divBdr>
        <w:top w:val="none" w:sz="0" w:space="0" w:color="auto"/>
        <w:left w:val="none" w:sz="0" w:space="0" w:color="auto"/>
        <w:bottom w:val="none" w:sz="0" w:space="0" w:color="auto"/>
        <w:right w:val="none" w:sz="0" w:space="0" w:color="auto"/>
      </w:divBdr>
    </w:div>
    <w:div w:id="1383409062">
      <w:bodyDiv w:val="1"/>
      <w:marLeft w:val="0"/>
      <w:marRight w:val="0"/>
      <w:marTop w:val="0"/>
      <w:marBottom w:val="0"/>
      <w:divBdr>
        <w:top w:val="none" w:sz="0" w:space="0" w:color="auto"/>
        <w:left w:val="none" w:sz="0" w:space="0" w:color="auto"/>
        <w:bottom w:val="none" w:sz="0" w:space="0" w:color="auto"/>
        <w:right w:val="none" w:sz="0" w:space="0" w:color="auto"/>
      </w:divBdr>
    </w:div>
    <w:div w:id="1396781552">
      <w:bodyDiv w:val="1"/>
      <w:marLeft w:val="0"/>
      <w:marRight w:val="0"/>
      <w:marTop w:val="0"/>
      <w:marBottom w:val="0"/>
      <w:divBdr>
        <w:top w:val="none" w:sz="0" w:space="0" w:color="auto"/>
        <w:left w:val="none" w:sz="0" w:space="0" w:color="auto"/>
        <w:bottom w:val="none" w:sz="0" w:space="0" w:color="auto"/>
        <w:right w:val="none" w:sz="0" w:space="0" w:color="auto"/>
      </w:divBdr>
    </w:div>
    <w:div w:id="1417558987">
      <w:bodyDiv w:val="1"/>
      <w:marLeft w:val="0"/>
      <w:marRight w:val="0"/>
      <w:marTop w:val="0"/>
      <w:marBottom w:val="0"/>
      <w:divBdr>
        <w:top w:val="none" w:sz="0" w:space="0" w:color="auto"/>
        <w:left w:val="none" w:sz="0" w:space="0" w:color="auto"/>
        <w:bottom w:val="none" w:sz="0" w:space="0" w:color="auto"/>
        <w:right w:val="none" w:sz="0" w:space="0" w:color="auto"/>
      </w:divBdr>
    </w:div>
    <w:div w:id="1460028908">
      <w:bodyDiv w:val="1"/>
      <w:marLeft w:val="0"/>
      <w:marRight w:val="0"/>
      <w:marTop w:val="0"/>
      <w:marBottom w:val="0"/>
      <w:divBdr>
        <w:top w:val="none" w:sz="0" w:space="0" w:color="auto"/>
        <w:left w:val="none" w:sz="0" w:space="0" w:color="auto"/>
        <w:bottom w:val="none" w:sz="0" w:space="0" w:color="auto"/>
        <w:right w:val="none" w:sz="0" w:space="0" w:color="auto"/>
      </w:divBdr>
    </w:div>
    <w:div w:id="1482884116">
      <w:bodyDiv w:val="1"/>
      <w:marLeft w:val="0"/>
      <w:marRight w:val="0"/>
      <w:marTop w:val="0"/>
      <w:marBottom w:val="0"/>
      <w:divBdr>
        <w:top w:val="none" w:sz="0" w:space="0" w:color="auto"/>
        <w:left w:val="none" w:sz="0" w:space="0" w:color="auto"/>
        <w:bottom w:val="none" w:sz="0" w:space="0" w:color="auto"/>
        <w:right w:val="none" w:sz="0" w:space="0" w:color="auto"/>
      </w:divBdr>
    </w:div>
    <w:div w:id="1492134817">
      <w:bodyDiv w:val="1"/>
      <w:marLeft w:val="0"/>
      <w:marRight w:val="0"/>
      <w:marTop w:val="0"/>
      <w:marBottom w:val="0"/>
      <w:divBdr>
        <w:top w:val="none" w:sz="0" w:space="0" w:color="auto"/>
        <w:left w:val="none" w:sz="0" w:space="0" w:color="auto"/>
        <w:bottom w:val="none" w:sz="0" w:space="0" w:color="auto"/>
        <w:right w:val="none" w:sz="0" w:space="0" w:color="auto"/>
      </w:divBdr>
    </w:div>
    <w:div w:id="1516650019">
      <w:bodyDiv w:val="1"/>
      <w:marLeft w:val="0"/>
      <w:marRight w:val="0"/>
      <w:marTop w:val="0"/>
      <w:marBottom w:val="0"/>
      <w:divBdr>
        <w:top w:val="none" w:sz="0" w:space="0" w:color="auto"/>
        <w:left w:val="none" w:sz="0" w:space="0" w:color="auto"/>
        <w:bottom w:val="none" w:sz="0" w:space="0" w:color="auto"/>
        <w:right w:val="none" w:sz="0" w:space="0" w:color="auto"/>
      </w:divBdr>
    </w:div>
    <w:div w:id="1551454782">
      <w:bodyDiv w:val="1"/>
      <w:marLeft w:val="0"/>
      <w:marRight w:val="0"/>
      <w:marTop w:val="0"/>
      <w:marBottom w:val="0"/>
      <w:divBdr>
        <w:top w:val="none" w:sz="0" w:space="0" w:color="auto"/>
        <w:left w:val="none" w:sz="0" w:space="0" w:color="auto"/>
        <w:bottom w:val="none" w:sz="0" w:space="0" w:color="auto"/>
        <w:right w:val="none" w:sz="0" w:space="0" w:color="auto"/>
      </w:divBdr>
    </w:div>
    <w:div w:id="1597396045">
      <w:bodyDiv w:val="1"/>
      <w:marLeft w:val="0"/>
      <w:marRight w:val="0"/>
      <w:marTop w:val="0"/>
      <w:marBottom w:val="0"/>
      <w:divBdr>
        <w:top w:val="none" w:sz="0" w:space="0" w:color="auto"/>
        <w:left w:val="none" w:sz="0" w:space="0" w:color="auto"/>
        <w:bottom w:val="none" w:sz="0" w:space="0" w:color="auto"/>
        <w:right w:val="none" w:sz="0" w:space="0" w:color="auto"/>
      </w:divBdr>
    </w:div>
    <w:div w:id="1626503599">
      <w:bodyDiv w:val="1"/>
      <w:marLeft w:val="0"/>
      <w:marRight w:val="0"/>
      <w:marTop w:val="0"/>
      <w:marBottom w:val="0"/>
      <w:divBdr>
        <w:top w:val="none" w:sz="0" w:space="0" w:color="auto"/>
        <w:left w:val="none" w:sz="0" w:space="0" w:color="auto"/>
        <w:bottom w:val="none" w:sz="0" w:space="0" w:color="auto"/>
        <w:right w:val="none" w:sz="0" w:space="0" w:color="auto"/>
      </w:divBdr>
    </w:div>
    <w:div w:id="1630435213">
      <w:bodyDiv w:val="1"/>
      <w:marLeft w:val="0"/>
      <w:marRight w:val="0"/>
      <w:marTop w:val="0"/>
      <w:marBottom w:val="0"/>
      <w:divBdr>
        <w:top w:val="none" w:sz="0" w:space="0" w:color="auto"/>
        <w:left w:val="none" w:sz="0" w:space="0" w:color="auto"/>
        <w:bottom w:val="none" w:sz="0" w:space="0" w:color="auto"/>
        <w:right w:val="none" w:sz="0" w:space="0" w:color="auto"/>
      </w:divBdr>
    </w:div>
    <w:div w:id="1652902148">
      <w:bodyDiv w:val="1"/>
      <w:marLeft w:val="0"/>
      <w:marRight w:val="0"/>
      <w:marTop w:val="0"/>
      <w:marBottom w:val="0"/>
      <w:divBdr>
        <w:top w:val="none" w:sz="0" w:space="0" w:color="auto"/>
        <w:left w:val="none" w:sz="0" w:space="0" w:color="auto"/>
        <w:bottom w:val="none" w:sz="0" w:space="0" w:color="auto"/>
        <w:right w:val="none" w:sz="0" w:space="0" w:color="auto"/>
      </w:divBdr>
    </w:div>
    <w:div w:id="1682051408">
      <w:bodyDiv w:val="1"/>
      <w:marLeft w:val="0"/>
      <w:marRight w:val="0"/>
      <w:marTop w:val="0"/>
      <w:marBottom w:val="0"/>
      <w:divBdr>
        <w:top w:val="none" w:sz="0" w:space="0" w:color="auto"/>
        <w:left w:val="none" w:sz="0" w:space="0" w:color="auto"/>
        <w:bottom w:val="none" w:sz="0" w:space="0" w:color="auto"/>
        <w:right w:val="none" w:sz="0" w:space="0" w:color="auto"/>
      </w:divBdr>
    </w:div>
    <w:div w:id="1703096324">
      <w:bodyDiv w:val="1"/>
      <w:marLeft w:val="0"/>
      <w:marRight w:val="0"/>
      <w:marTop w:val="0"/>
      <w:marBottom w:val="0"/>
      <w:divBdr>
        <w:top w:val="none" w:sz="0" w:space="0" w:color="auto"/>
        <w:left w:val="none" w:sz="0" w:space="0" w:color="auto"/>
        <w:bottom w:val="none" w:sz="0" w:space="0" w:color="auto"/>
        <w:right w:val="none" w:sz="0" w:space="0" w:color="auto"/>
      </w:divBdr>
    </w:div>
    <w:div w:id="1711807768">
      <w:bodyDiv w:val="1"/>
      <w:marLeft w:val="0"/>
      <w:marRight w:val="0"/>
      <w:marTop w:val="0"/>
      <w:marBottom w:val="0"/>
      <w:divBdr>
        <w:top w:val="none" w:sz="0" w:space="0" w:color="auto"/>
        <w:left w:val="none" w:sz="0" w:space="0" w:color="auto"/>
        <w:bottom w:val="none" w:sz="0" w:space="0" w:color="auto"/>
        <w:right w:val="none" w:sz="0" w:space="0" w:color="auto"/>
      </w:divBdr>
    </w:div>
    <w:div w:id="1714578419">
      <w:bodyDiv w:val="1"/>
      <w:marLeft w:val="0"/>
      <w:marRight w:val="0"/>
      <w:marTop w:val="0"/>
      <w:marBottom w:val="0"/>
      <w:divBdr>
        <w:top w:val="none" w:sz="0" w:space="0" w:color="auto"/>
        <w:left w:val="none" w:sz="0" w:space="0" w:color="auto"/>
        <w:bottom w:val="none" w:sz="0" w:space="0" w:color="auto"/>
        <w:right w:val="none" w:sz="0" w:space="0" w:color="auto"/>
      </w:divBdr>
    </w:div>
    <w:div w:id="1747218898">
      <w:bodyDiv w:val="1"/>
      <w:marLeft w:val="0"/>
      <w:marRight w:val="0"/>
      <w:marTop w:val="0"/>
      <w:marBottom w:val="0"/>
      <w:divBdr>
        <w:top w:val="none" w:sz="0" w:space="0" w:color="auto"/>
        <w:left w:val="none" w:sz="0" w:space="0" w:color="auto"/>
        <w:bottom w:val="none" w:sz="0" w:space="0" w:color="auto"/>
        <w:right w:val="none" w:sz="0" w:space="0" w:color="auto"/>
      </w:divBdr>
    </w:div>
    <w:div w:id="1819415367">
      <w:bodyDiv w:val="1"/>
      <w:marLeft w:val="0"/>
      <w:marRight w:val="0"/>
      <w:marTop w:val="0"/>
      <w:marBottom w:val="0"/>
      <w:divBdr>
        <w:top w:val="none" w:sz="0" w:space="0" w:color="auto"/>
        <w:left w:val="none" w:sz="0" w:space="0" w:color="auto"/>
        <w:bottom w:val="none" w:sz="0" w:space="0" w:color="auto"/>
        <w:right w:val="none" w:sz="0" w:space="0" w:color="auto"/>
      </w:divBdr>
    </w:div>
    <w:div w:id="1847675152">
      <w:bodyDiv w:val="1"/>
      <w:marLeft w:val="0"/>
      <w:marRight w:val="0"/>
      <w:marTop w:val="0"/>
      <w:marBottom w:val="0"/>
      <w:divBdr>
        <w:top w:val="none" w:sz="0" w:space="0" w:color="auto"/>
        <w:left w:val="none" w:sz="0" w:space="0" w:color="auto"/>
        <w:bottom w:val="none" w:sz="0" w:space="0" w:color="auto"/>
        <w:right w:val="none" w:sz="0" w:space="0" w:color="auto"/>
      </w:divBdr>
    </w:div>
    <w:div w:id="1900506647">
      <w:bodyDiv w:val="1"/>
      <w:marLeft w:val="0"/>
      <w:marRight w:val="0"/>
      <w:marTop w:val="0"/>
      <w:marBottom w:val="0"/>
      <w:divBdr>
        <w:top w:val="none" w:sz="0" w:space="0" w:color="auto"/>
        <w:left w:val="none" w:sz="0" w:space="0" w:color="auto"/>
        <w:bottom w:val="none" w:sz="0" w:space="0" w:color="auto"/>
        <w:right w:val="none" w:sz="0" w:space="0" w:color="auto"/>
      </w:divBdr>
    </w:div>
    <w:div w:id="1909218775">
      <w:bodyDiv w:val="1"/>
      <w:marLeft w:val="0"/>
      <w:marRight w:val="0"/>
      <w:marTop w:val="0"/>
      <w:marBottom w:val="0"/>
      <w:divBdr>
        <w:top w:val="none" w:sz="0" w:space="0" w:color="auto"/>
        <w:left w:val="none" w:sz="0" w:space="0" w:color="auto"/>
        <w:bottom w:val="none" w:sz="0" w:space="0" w:color="auto"/>
        <w:right w:val="none" w:sz="0" w:space="0" w:color="auto"/>
      </w:divBdr>
    </w:div>
    <w:div w:id="1910117830">
      <w:bodyDiv w:val="1"/>
      <w:marLeft w:val="0"/>
      <w:marRight w:val="0"/>
      <w:marTop w:val="0"/>
      <w:marBottom w:val="0"/>
      <w:divBdr>
        <w:top w:val="none" w:sz="0" w:space="0" w:color="auto"/>
        <w:left w:val="none" w:sz="0" w:space="0" w:color="auto"/>
        <w:bottom w:val="none" w:sz="0" w:space="0" w:color="auto"/>
        <w:right w:val="none" w:sz="0" w:space="0" w:color="auto"/>
      </w:divBdr>
    </w:div>
    <w:div w:id="1955595690">
      <w:bodyDiv w:val="1"/>
      <w:marLeft w:val="0"/>
      <w:marRight w:val="0"/>
      <w:marTop w:val="0"/>
      <w:marBottom w:val="0"/>
      <w:divBdr>
        <w:top w:val="none" w:sz="0" w:space="0" w:color="auto"/>
        <w:left w:val="none" w:sz="0" w:space="0" w:color="auto"/>
        <w:bottom w:val="none" w:sz="0" w:space="0" w:color="auto"/>
        <w:right w:val="none" w:sz="0" w:space="0" w:color="auto"/>
      </w:divBdr>
    </w:div>
    <w:div w:id="1996185371">
      <w:bodyDiv w:val="1"/>
      <w:marLeft w:val="0"/>
      <w:marRight w:val="0"/>
      <w:marTop w:val="0"/>
      <w:marBottom w:val="0"/>
      <w:divBdr>
        <w:top w:val="none" w:sz="0" w:space="0" w:color="auto"/>
        <w:left w:val="none" w:sz="0" w:space="0" w:color="auto"/>
        <w:bottom w:val="none" w:sz="0" w:space="0" w:color="auto"/>
        <w:right w:val="none" w:sz="0" w:space="0" w:color="auto"/>
      </w:divBdr>
    </w:div>
    <w:div w:id="2017608031">
      <w:bodyDiv w:val="1"/>
      <w:marLeft w:val="0"/>
      <w:marRight w:val="0"/>
      <w:marTop w:val="0"/>
      <w:marBottom w:val="0"/>
      <w:divBdr>
        <w:top w:val="none" w:sz="0" w:space="0" w:color="auto"/>
        <w:left w:val="none" w:sz="0" w:space="0" w:color="auto"/>
        <w:bottom w:val="none" w:sz="0" w:space="0" w:color="auto"/>
        <w:right w:val="none" w:sz="0" w:space="0" w:color="auto"/>
      </w:divBdr>
    </w:div>
    <w:div w:id="2047674294">
      <w:bodyDiv w:val="1"/>
      <w:marLeft w:val="0"/>
      <w:marRight w:val="0"/>
      <w:marTop w:val="0"/>
      <w:marBottom w:val="0"/>
      <w:divBdr>
        <w:top w:val="none" w:sz="0" w:space="0" w:color="auto"/>
        <w:left w:val="none" w:sz="0" w:space="0" w:color="auto"/>
        <w:bottom w:val="none" w:sz="0" w:space="0" w:color="auto"/>
        <w:right w:val="none" w:sz="0" w:space="0" w:color="auto"/>
      </w:divBdr>
    </w:div>
    <w:div w:id="2099789816">
      <w:bodyDiv w:val="1"/>
      <w:marLeft w:val="0"/>
      <w:marRight w:val="0"/>
      <w:marTop w:val="0"/>
      <w:marBottom w:val="0"/>
      <w:divBdr>
        <w:top w:val="none" w:sz="0" w:space="0" w:color="auto"/>
        <w:left w:val="none" w:sz="0" w:space="0" w:color="auto"/>
        <w:bottom w:val="none" w:sz="0" w:space="0" w:color="auto"/>
        <w:right w:val="none" w:sz="0" w:space="0" w:color="auto"/>
      </w:divBdr>
    </w:div>
    <w:div w:id="210032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551E4-176F-44C0-89C6-DA287CF4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User</dc:creator>
  <cp:lastModifiedBy>Ngoc Son Nguyen</cp:lastModifiedBy>
  <cp:revision>19</cp:revision>
  <cp:lastPrinted>2018-05-03T03:49:00Z</cp:lastPrinted>
  <dcterms:created xsi:type="dcterms:W3CDTF">2018-05-03T09:17:00Z</dcterms:created>
  <dcterms:modified xsi:type="dcterms:W3CDTF">2018-05-09T02:39:00Z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231328101</vt:i4>
  </property>
  <property fmtid="{D5CDD505-2E9C-101B-9397-08002B2CF9AE}" pid="3" name="_NewReviewCycle">
    <vt:lpwstr/>
  </property>
  <property fmtid="{D5CDD505-2E9C-101B-9397-08002B2CF9AE}" pid="4" name="_EmailSubject">
    <vt:lpwstr>Bao gia goi cau duong dan cau cua dai</vt:lpwstr>
  </property>
  <property fmtid="{D5CDD505-2E9C-101B-9397-08002B2CF9AE}" pid="5" name="_AuthorEmail">
    <vt:lpwstr>longnt@vinhhungjsc.com</vt:lpwstr>
  </property>
  <property fmtid="{D5CDD505-2E9C-101B-9397-08002B2CF9AE}" pid="6" name="_AuthorEmailDisplayName">
    <vt:lpwstr>Nguyen Thanh Long</vt:lpwstr>
  </property>
  <property fmtid="{D5CDD505-2E9C-101B-9397-08002B2CF9AE}" pid="7" name="_ReviewingToolsShownOnce">
    <vt:lpwstr/>
  </property>
</Properties>
</file>